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5314" w:rsidRPr="00F83F82" w:rsidRDefault="00C30134" w:rsidP="003A4BB5">
      <w:pPr>
        <w:jc w:val="left"/>
        <w:rPr>
          <w:szCs w:val="21"/>
        </w:rPr>
      </w:pPr>
      <w:ins w:id="0" w:author="yumi" w:date="2019-11-13T23:40:00Z">
        <w:r>
          <w:rPr>
            <w:rFonts w:hint="eastAsia"/>
            <w:sz w:val="32"/>
            <w:szCs w:val="21"/>
          </w:rPr>
          <w:t>くも膜下出血後の</w:t>
        </w:r>
      </w:ins>
      <w:r w:rsidR="00FF40BA" w:rsidRPr="00FF40BA">
        <w:rPr>
          <w:rFonts w:hint="eastAsia"/>
          <w:sz w:val="32"/>
          <w:szCs w:val="21"/>
        </w:rPr>
        <w:t>前庭機能低下に対し</w:t>
      </w:r>
      <w:r w:rsidR="00A4559B">
        <w:rPr>
          <w:rFonts w:hint="eastAsia"/>
          <w:sz w:val="32"/>
          <w:szCs w:val="21"/>
        </w:rPr>
        <w:t>感覚入力に着目した介入を行い、自宅退院に至った症例</w:t>
      </w:r>
    </w:p>
    <w:p w:rsidR="00D86361" w:rsidRPr="0063110C" w:rsidRDefault="00D86361" w:rsidP="003A4BB5">
      <w:pPr>
        <w:jc w:val="left"/>
        <w:rPr>
          <w:szCs w:val="21"/>
        </w:rPr>
      </w:pPr>
    </w:p>
    <w:p w:rsidR="00281D0F" w:rsidRDefault="00281D0F" w:rsidP="003A4BB5">
      <w:pPr>
        <w:jc w:val="left"/>
        <w:rPr>
          <w:szCs w:val="21"/>
        </w:rPr>
      </w:pPr>
    </w:p>
    <w:p w:rsidR="00382450" w:rsidRPr="00E6277A" w:rsidRDefault="00382450" w:rsidP="003A4BB5">
      <w:pPr>
        <w:jc w:val="left"/>
        <w:rPr>
          <w:szCs w:val="21"/>
        </w:rPr>
      </w:pPr>
    </w:p>
    <w:p w:rsidR="000E5E35" w:rsidRPr="00E6277A" w:rsidRDefault="003A4BB5" w:rsidP="000E5E35">
      <w:pPr>
        <w:jc w:val="left"/>
        <w:rPr>
          <w:szCs w:val="21"/>
        </w:rPr>
      </w:pPr>
      <w:r>
        <w:rPr>
          <w:rFonts w:hint="eastAsia"/>
          <w:szCs w:val="21"/>
        </w:rPr>
        <w:t>内藤祐馬</w:t>
      </w:r>
      <w:r>
        <w:rPr>
          <w:rFonts w:hint="eastAsia"/>
          <w:szCs w:val="21"/>
          <w:vertAlign w:val="superscript"/>
        </w:rPr>
        <w:t>１</w:t>
      </w:r>
      <w:r>
        <w:rPr>
          <w:rFonts w:hint="eastAsia"/>
          <w:szCs w:val="21"/>
          <w:vertAlign w:val="superscript"/>
        </w:rPr>
        <w:t>)</w:t>
      </w:r>
      <w:r w:rsidR="000E5E35" w:rsidRPr="000E5E35">
        <w:rPr>
          <w:rFonts w:hint="eastAsia"/>
          <w:szCs w:val="21"/>
        </w:rPr>
        <w:t xml:space="preserve"> </w:t>
      </w:r>
      <w:r w:rsidR="000E5E35">
        <w:rPr>
          <w:rFonts w:hint="eastAsia"/>
          <w:szCs w:val="21"/>
        </w:rPr>
        <w:t>鳥居勇樹</w:t>
      </w:r>
      <w:r w:rsidR="000E5E35">
        <w:rPr>
          <w:rFonts w:hint="eastAsia"/>
          <w:szCs w:val="21"/>
          <w:vertAlign w:val="superscript"/>
        </w:rPr>
        <w:t>１</w:t>
      </w:r>
      <w:r w:rsidR="000E5E35">
        <w:rPr>
          <w:rFonts w:hint="eastAsia"/>
          <w:szCs w:val="21"/>
          <w:vertAlign w:val="superscript"/>
        </w:rPr>
        <w:t>)</w:t>
      </w:r>
      <w:r w:rsidR="000E5E35">
        <w:rPr>
          <w:rFonts w:hint="eastAsia"/>
          <w:szCs w:val="21"/>
        </w:rPr>
        <w:t xml:space="preserve">　栗本由美</w:t>
      </w:r>
      <w:r w:rsidR="000E5E35">
        <w:rPr>
          <w:rFonts w:hint="eastAsia"/>
          <w:szCs w:val="21"/>
          <w:vertAlign w:val="superscript"/>
        </w:rPr>
        <w:t>１</w:t>
      </w:r>
      <w:r w:rsidR="000E5E35">
        <w:rPr>
          <w:rFonts w:hint="eastAsia"/>
          <w:szCs w:val="21"/>
          <w:vertAlign w:val="superscript"/>
        </w:rPr>
        <w:t>)</w:t>
      </w:r>
    </w:p>
    <w:p w:rsidR="003A4BB5" w:rsidRPr="003A4BB5" w:rsidRDefault="003A4BB5" w:rsidP="003A4BB5">
      <w:pPr>
        <w:rPr>
          <w:szCs w:val="21"/>
          <w:vertAlign w:val="superscript"/>
        </w:rPr>
      </w:pPr>
    </w:p>
    <w:p w:rsidR="003A4BB5" w:rsidRDefault="003A4BB5" w:rsidP="003A4BB5">
      <w:pPr>
        <w:rPr>
          <w:szCs w:val="21"/>
        </w:rPr>
      </w:pPr>
    </w:p>
    <w:p w:rsidR="003A4BB5" w:rsidRDefault="003A4BB5" w:rsidP="003A4BB5">
      <w:pPr>
        <w:rPr>
          <w:szCs w:val="21"/>
        </w:rPr>
      </w:pPr>
      <w:r>
        <w:rPr>
          <w:szCs w:val="21"/>
        </w:rPr>
        <w:t>1)</w:t>
      </w:r>
      <w:r w:rsidR="00305F1C">
        <w:rPr>
          <w:szCs w:val="21"/>
        </w:rPr>
        <w:t>聖</w:t>
      </w:r>
      <w:r w:rsidR="00305F1C">
        <w:rPr>
          <w:rFonts w:hint="eastAsia"/>
          <w:szCs w:val="21"/>
        </w:rPr>
        <w:t>稜</w:t>
      </w:r>
      <w:r>
        <w:rPr>
          <w:szCs w:val="21"/>
        </w:rPr>
        <w:t>リハビリテーション病院リハビリテーション部</w:t>
      </w:r>
    </w:p>
    <w:p w:rsidR="00504BE1" w:rsidRDefault="00504BE1" w:rsidP="003A4BB5">
      <w:pPr>
        <w:rPr>
          <w:szCs w:val="21"/>
        </w:rPr>
      </w:pPr>
    </w:p>
    <w:p w:rsidR="001573E4" w:rsidRPr="003A4BB5" w:rsidRDefault="001573E4" w:rsidP="003A4BB5">
      <w:pPr>
        <w:rPr>
          <w:sz w:val="32"/>
          <w:szCs w:val="21"/>
        </w:rPr>
      </w:pPr>
      <w:r w:rsidRPr="00A37E3B">
        <w:rPr>
          <w:rFonts w:hint="eastAsia"/>
          <w:szCs w:val="21"/>
        </w:rPr>
        <w:t>key word</w:t>
      </w:r>
      <w:r w:rsidR="00FE6D18">
        <w:rPr>
          <w:rFonts w:hint="eastAsia"/>
          <w:szCs w:val="21"/>
        </w:rPr>
        <w:t xml:space="preserve">　前庭機能訓練　</w:t>
      </w:r>
      <w:r w:rsidR="0063110C">
        <w:rPr>
          <w:rFonts w:hint="eastAsia"/>
          <w:szCs w:val="21"/>
        </w:rPr>
        <w:t>感覚入力</w:t>
      </w:r>
      <w:r w:rsidR="00FE6D18">
        <w:rPr>
          <w:rFonts w:hint="eastAsia"/>
          <w:szCs w:val="21"/>
        </w:rPr>
        <w:t xml:space="preserve">　</w:t>
      </w:r>
      <w:r w:rsidR="000E5E35">
        <w:rPr>
          <w:rFonts w:hint="eastAsia"/>
          <w:szCs w:val="21"/>
        </w:rPr>
        <w:t>サッカー監督</w:t>
      </w:r>
    </w:p>
    <w:p w:rsidR="003A4BB5" w:rsidRPr="00807C27" w:rsidRDefault="003A4BB5" w:rsidP="005A468F">
      <w:pPr>
        <w:jc w:val="left"/>
        <w:rPr>
          <w:szCs w:val="21"/>
        </w:rPr>
      </w:pPr>
    </w:p>
    <w:p w:rsidR="00025CB6" w:rsidRPr="00A37E3B" w:rsidRDefault="00281D0F" w:rsidP="005A468F">
      <w:pPr>
        <w:jc w:val="left"/>
        <w:rPr>
          <w:szCs w:val="21"/>
        </w:rPr>
      </w:pPr>
      <w:r>
        <w:rPr>
          <w:rFonts w:hint="eastAsia"/>
          <w:szCs w:val="21"/>
        </w:rPr>
        <w:t>【</w:t>
      </w:r>
      <w:r w:rsidR="00BC435C" w:rsidRPr="00A37E3B">
        <w:rPr>
          <w:rFonts w:hint="eastAsia"/>
          <w:szCs w:val="21"/>
        </w:rPr>
        <w:t>はじめに</w:t>
      </w:r>
      <w:r w:rsidR="0050195C" w:rsidRPr="00A37E3B">
        <w:rPr>
          <w:rFonts w:hint="eastAsia"/>
          <w:szCs w:val="21"/>
        </w:rPr>
        <w:t>】</w:t>
      </w:r>
    </w:p>
    <w:p w:rsidR="00453124" w:rsidRPr="00453124" w:rsidRDefault="00A93B8F" w:rsidP="00AC0664">
      <w:pPr>
        <w:jc w:val="left"/>
        <w:rPr>
          <w:szCs w:val="21"/>
        </w:rPr>
      </w:pPr>
      <w:r>
        <w:rPr>
          <w:rFonts w:hint="eastAsia"/>
          <w:szCs w:val="21"/>
        </w:rPr>
        <w:t xml:space="preserve">　</w:t>
      </w:r>
      <w:r w:rsidR="00B711A5">
        <w:rPr>
          <w:rFonts w:hint="eastAsia"/>
          <w:szCs w:val="21"/>
        </w:rPr>
        <w:t>今回、</w:t>
      </w:r>
      <w:r w:rsidR="00AD272F">
        <w:rPr>
          <w:rFonts w:hint="eastAsia"/>
          <w:szCs w:val="21"/>
        </w:rPr>
        <w:t>くも</w:t>
      </w:r>
      <w:r w:rsidR="00B711A5">
        <w:rPr>
          <w:rFonts w:hint="eastAsia"/>
          <w:szCs w:val="21"/>
        </w:rPr>
        <w:t>膜下出血</w:t>
      </w:r>
      <w:r w:rsidR="009C4D9A">
        <w:rPr>
          <w:rFonts w:hint="eastAsia"/>
          <w:szCs w:val="21"/>
        </w:rPr>
        <w:t>、</w:t>
      </w:r>
      <w:r w:rsidR="00AD272F">
        <w:rPr>
          <w:rFonts w:hint="eastAsia"/>
          <w:szCs w:val="21"/>
        </w:rPr>
        <w:t>交通性水頭症後、</w:t>
      </w:r>
      <w:r w:rsidR="009C4D9A">
        <w:rPr>
          <w:rFonts w:hint="eastAsia"/>
          <w:szCs w:val="21"/>
        </w:rPr>
        <w:t>動作時のめまい感、</w:t>
      </w:r>
      <w:r w:rsidR="00180617">
        <w:rPr>
          <w:rFonts w:hint="eastAsia"/>
          <w:szCs w:val="21"/>
        </w:rPr>
        <w:t>平衡機能低下</w:t>
      </w:r>
      <w:r w:rsidR="009C4D9A">
        <w:rPr>
          <w:rFonts w:hint="eastAsia"/>
          <w:szCs w:val="21"/>
        </w:rPr>
        <w:t>が原因で</w:t>
      </w:r>
      <w:r w:rsidR="00211257">
        <w:rPr>
          <w:rFonts w:hint="eastAsia"/>
          <w:szCs w:val="21"/>
        </w:rPr>
        <w:t>ADL</w:t>
      </w:r>
      <w:r w:rsidR="00B711A5">
        <w:rPr>
          <w:rFonts w:hint="eastAsia"/>
          <w:szCs w:val="21"/>
        </w:rPr>
        <w:t>能力の低下を呈した症例を</w:t>
      </w:r>
      <w:r w:rsidR="00EF4E43">
        <w:rPr>
          <w:rFonts w:hint="eastAsia"/>
          <w:szCs w:val="21"/>
        </w:rPr>
        <w:t>担当した</w:t>
      </w:r>
      <w:r w:rsidR="00B711A5">
        <w:rPr>
          <w:rFonts w:hint="eastAsia"/>
          <w:szCs w:val="21"/>
        </w:rPr>
        <w:t>。</w:t>
      </w:r>
      <w:r w:rsidR="00211257">
        <w:rPr>
          <w:rFonts w:hint="eastAsia"/>
          <w:szCs w:val="21"/>
        </w:rPr>
        <w:t>前庭機能を中心</w:t>
      </w:r>
      <w:r w:rsidR="00863A9E">
        <w:rPr>
          <w:rFonts w:hint="eastAsia"/>
          <w:szCs w:val="21"/>
        </w:rPr>
        <w:t>に</w:t>
      </w:r>
      <w:r w:rsidR="00D550DC">
        <w:rPr>
          <w:rFonts w:hint="eastAsia"/>
          <w:szCs w:val="21"/>
        </w:rPr>
        <w:t>視覚、体制感覚など</w:t>
      </w:r>
      <w:r w:rsidR="000F6CEC">
        <w:rPr>
          <w:rFonts w:hint="eastAsia"/>
          <w:szCs w:val="21"/>
        </w:rPr>
        <w:t>姿勢制御における</w:t>
      </w:r>
      <w:r w:rsidR="00E86FE5">
        <w:rPr>
          <w:rFonts w:hint="eastAsia"/>
          <w:szCs w:val="21"/>
        </w:rPr>
        <w:t>感覚</w:t>
      </w:r>
      <w:r w:rsidR="00B0385E">
        <w:rPr>
          <w:rFonts w:hint="eastAsia"/>
          <w:szCs w:val="21"/>
        </w:rPr>
        <w:t>情報の入力</w:t>
      </w:r>
      <w:r w:rsidR="00E86FE5">
        <w:rPr>
          <w:rFonts w:hint="eastAsia"/>
          <w:szCs w:val="21"/>
        </w:rPr>
        <w:t>に着目し</w:t>
      </w:r>
      <w:r w:rsidR="00BF4211">
        <w:rPr>
          <w:rFonts w:hint="eastAsia"/>
          <w:szCs w:val="21"/>
        </w:rPr>
        <w:t>訓練を行った。その際、</w:t>
      </w:r>
      <w:r w:rsidR="00250D76">
        <w:rPr>
          <w:rFonts w:hint="eastAsia"/>
          <w:szCs w:val="21"/>
        </w:rPr>
        <w:t>病前に監督</w:t>
      </w:r>
      <w:r w:rsidR="00A4559B">
        <w:rPr>
          <w:rFonts w:hint="eastAsia"/>
          <w:szCs w:val="21"/>
        </w:rPr>
        <w:t>として</w:t>
      </w:r>
      <w:r w:rsidR="00250D76">
        <w:rPr>
          <w:rFonts w:hint="eastAsia"/>
          <w:szCs w:val="21"/>
        </w:rPr>
        <w:t>指導</w:t>
      </w:r>
      <w:r w:rsidR="00A4559B">
        <w:rPr>
          <w:rFonts w:hint="eastAsia"/>
          <w:szCs w:val="21"/>
        </w:rPr>
        <w:t>を行っていた</w:t>
      </w:r>
      <w:r w:rsidR="00402D65">
        <w:rPr>
          <w:rFonts w:hint="eastAsia"/>
          <w:szCs w:val="21"/>
        </w:rPr>
        <w:t>サッカーを</w:t>
      </w:r>
      <w:r w:rsidR="00250D76">
        <w:rPr>
          <w:rFonts w:hint="eastAsia"/>
          <w:szCs w:val="21"/>
        </w:rPr>
        <w:t>訓練として</w:t>
      </w:r>
      <w:r w:rsidR="00402D65">
        <w:rPr>
          <w:rFonts w:hint="eastAsia"/>
          <w:szCs w:val="21"/>
        </w:rPr>
        <w:t>取り入れた</w:t>
      </w:r>
      <w:r w:rsidR="00BF4211">
        <w:rPr>
          <w:rFonts w:hint="eastAsia"/>
          <w:szCs w:val="21"/>
        </w:rPr>
        <w:t>介入を行い、自宅退院に至ったためここに紹介する。</w:t>
      </w:r>
    </w:p>
    <w:p w:rsidR="00AC0664" w:rsidRPr="00A37E3B" w:rsidRDefault="00AC0664" w:rsidP="00AC0664">
      <w:pPr>
        <w:jc w:val="left"/>
        <w:rPr>
          <w:szCs w:val="21"/>
        </w:rPr>
      </w:pPr>
      <w:r w:rsidRPr="00A37E3B">
        <w:rPr>
          <w:rFonts w:hint="eastAsia"/>
          <w:szCs w:val="21"/>
        </w:rPr>
        <w:t>【倫理的配慮】</w:t>
      </w:r>
    </w:p>
    <w:p w:rsidR="00453124" w:rsidRPr="00430384" w:rsidRDefault="00AC0664" w:rsidP="00430384">
      <w:pPr>
        <w:ind w:firstLineChars="100" w:firstLine="210"/>
        <w:jc w:val="left"/>
        <w:rPr>
          <w:szCs w:val="21"/>
          <w:u w:val="single"/>
        </w:rPr>
      </w:pPr>
      <w:del w:id="1" w:author="yumi" w:date="2019-11-13T23:39:00Z">
        <w:r w:rsidRPr="00A37E3B" w:rsidDel="00C30134">
          <w:rPr>
            <w:rFonts w:hint="eastAsia"/>
            <w:szCs w:val="21"/>
          </w:rPr>
          <w:delText>ヘルシンキ宣言に則り</w:delText>
        </w:r>
      </w:del>
      <w:del w:id="2" w:author="yumi" w:date="2019-11-13T23:40:00Z">
        <w:r w:rsidRPr="00A37E3B" w:rsidDel="00C30134">
          <w:rPr>
            <w:rFonts w:hint="eastAsia"/>
            <w:szCs w:val="21"/>
          </w:rPr>
          <w:delText>、</w:delText>
        </w:r>
      </w:del>
      <w:r w:rsidRPr="00A37E3B">
        <w:rPr>
          <w:rFonts w:hint="eastAsia"/>
          <w:szCs w:val="21"/>
        </w:rPr>
        <w:t>本症例と家族に対して症例報告の趣旨・目的を十分に説明し、書面にて同意を得た。</w:t>
      </w:r>
    </w:p>
    <w:p w:rsidR="0050195C" w:rsidRPr="00A37E3B" w:rsidRDefault="0050195C" w:rsidP="005A468F">
      <w:pPr>
        <w:jc w:val="left"/>
        <w:rPr>
          <w:szCs w:val="21"/>
        </w:rPr>
      </w:pPr>
      <w:r w:rsidRPr="00A37E3B">
        <w:rPr>
          <w:rFonts w:hint="eastAsia"/>
          <w:szCs w:val="21"/>
        </w:rPr>
        <w:t>【症例紹介】</w:t>
      </w:r>
    </w:p>
    <w:p w:rsidR="00453124" w:rsidRDefault="00FE2664" w:rsidP="00430384">
      <w:pPr>
        <w:ind w:firstLineChars="100" w:firstLine="210"/>
        <w:jc w:val="left"/>
        <w:rPr>
          <w:szCs w:val="21"/>
        </w:rPr>
      </w:pPr>
      <w:del w:id="3" w:author="yumi" w:date="2019-11-13T23:41:00Z">
        <w:r w:rsidDel="00C30134">
          <w:rPr>
            <w:rFonts w:hint="eastAsia"/>
            <w:szCs w:val="21"/>
          </w:rPr>
          <w:delText>本症例</w:delText>
        </w:r>
        <w:r w:rsidR="003A1C42" w:rsidDel="00C30134">
          <w:rPr>
            <w:rFonts w:hint="eastAsia"/>
            <w:szCs w:val="21"/>
          </w:rPr>
          <w:delText>は</w:delText>
        </w:r>
      </w:del>
      <w:r w:rsidR="00AD272F">
        <w:rPr>
          <w:rFonts w:hint="eastAsia"/>
          <w:szCs w:val="21"/>
        </w:rPr>
        <w:t>くも</w:t>
      </w:r>
      <w:r w:rsidR="00A8249E">
        <w:rPr>
          <w:rFonts w:hint="eastAsia"/>
          <w:szCs w:val="21"/>
        </w:rPr>
        <w:t>膜下出血</w:t>
      </w:r>
      <w:r w:rsidR="003A1C42">
        <w:rPr>
          <w:rFonts w:hint="eastAsia"/>
          <w:szCs w:val="21"/>
        </w:rPr>
        <w:t>後</w:t>
      </w:r>
      <w:r w:rsidR="00A8249E">
        <w:rPr>
          <w:rFonts w:hint="eastAsia"/>
          <w:szCs w:val="21"/>
        </w:rPr>
        <w:t>、</w:t>
      </w:r>
      <w:r w:rsidR="00123338">
        <w:rPr>
          <w:rFonts w:hint="eastAsia"/>
          <w:szCs w:val="21"/>
        </w:rPr>
        <w:t>交通性水頭症</w:t>
      </w:r>
      <w:r w:rsidR="006E4679">
        <w:rPr>
          <w:rFonts w:hint="eastAsia"/>
          <w:szCs w:val="21"/>
        </w:rPr>
        <w:t>を呈し</w:t>
      </w:r>
      <w:r w:rsidR="003A1C42">
        <w:rPr>
          <w:rFonts w:hint="eastAsia"/>
          <w:szCs w:val="21"/>
        </w:rPr>
        <w:t>V</w:t>
      </w:r>
      <w:ins w:id="4" w:author="yumi" w:date="2019-11-13T23:44:00Z">
        <w:r w:rsidR="00C30134">
          <w:rPr>
            <w:rFonts w:hint="eastAsia"/>
            <w:szCs w:val="21"/>
          </w:rPr>
          <w:t>-</w:t>
        </w:r>
      </w:ins>
      <w:r w:rsidR="003A1C42">
        <w:rPr>
          <w:rFonts w:hint="eastAsia"/>
          <w:szCs w:val="21"/>
        </w:rPr>
        <w:t>P</w:t>
      </w:r>
      <w:r w:rsidR="003A1C42">
        <w:rPr>
          <w:rFonts w:hint="eastAsia"/>
          <w:szCs w:val="21"/>
        </w:rPr>
        <w:t>シャント術、頭蓋形成術を</w:t>
      </w:r>
      <w:del w:id="5" w:author="yumi" w:date="2019-11-13T23:46:00Z">
        <w:r w:rsidR="006E4679" w:rsidDel="00C30134">
          <w:rPr>
            <w:rFonts w:hint="eastAsia"/>
            <w:szCs w:val="21"/>
          </w:rPr>
          <w:delText>施工された</w:delText>
        </w:r>
      </w:del>
      <w:ins w:id="6" w:author="yumi" w:date="2019-11-13T23:46:00Z">
        <w:r w:rsidR="00C30134">
          <w:rPr>
            <w:rFonts w:hint="eastAsia"/>
            <w:szCs w:val="21"/>
          </w:rPr>
          <w:t>行った</w:t>
        </w:r>
      </w:ins>
      <w:r w:rsidR="003A1C42">
        <w:rPr>
          <w:rFonts w:hint="eastAsia"/>
          <w:szCs w:val="21"/>
        </w:rPr>
        <w:t>60</w:t>
      </w:r>
      <w:r w:rsidR="003A1C42">
        <w:rPr>
          <w:rFonts w:hint="eastAsia"/>
          <w:szCs w:val="21"/>
        </w:rPr>
        <w:t>代男性である。</w:t>
      </w:r>
      <w:r w:rsidR="00D03E56">
        <w:rPr>
          <w:rFonts w:hint="eastAsia"/>
          <w:szCs w:val="21"/>
        </w:rPr>
        <w:t>10</w:t>
      </w:r>
      <w:r w:rsidR="00D03E56">
        <w:rPr>
          <w:rFonts w:hint="eastAsia"/>
          <w:szCs w:val="21"/>
        </w:rPr>
        <w:t>年前に左小脳</w:t>
      </w:r>
      <w:r w:rsidR="00D03E56">
        <w:rPr>
          <w:szCs w:val="21"/>
        </w:rPr>
        <w:t>梗塞</w:t>
      </w:r>
      <w:r w:rsidR="00EB48A8">
        <w:rPr>
          <w:rFonts w:hint="eastAsia"/>
          <w:szCs w:val="21"/>
        </w:rPr>
        <w:t>を発症する</w:t>
      </w:r>
      <w:r w:rsidR="00D03E56">
        <w:rPr>
          <w:szCs w:val="21"/>
        </w:rPr>
        <w:t>が</w:t>
      </w:r>
      <w:r w:rsidR="00402D65">
        <w:rPr>
          <w:rFonts w:hint="eastAsia"/>
          <w:szCs w:val="21"/>
        </w:rPr>
        <w:t>復職し</w:t>
      </w:r>
      <w:r w:rsidR="00AD272F">
        <w:rPr>
          <w:rFonts w:hint="eastAsia"/>
          <w:szCs w:val="21"/>
        </w:rPr>
        <w:t>、仕事内容は主に事務であった。またサッカー</w:t>
      </w:r>
      <w:r w:rsidR="00402D65">
        <w:rPr>
          <w:rFonts w:hint="eastAsia"/>
          <w:szCs w:val="21"/>
        </w:rPr>
        <w:t>少年団</w:t>
      </w:r>
      <w:r w:rsidR="005B34B7">
        <w:rPr>
          <w:rFonts w:hint="eastAsia"/>
          <w:szCs w:val="21"/>
        </w:rPr>
        <w:t>の</w:t>
      </w:r>
      <w:r w:rsidR="00624981">
        <w:rPr>
          <w:rFonts w:hint="eastAsia"/>
          <w:szCs w:val="21"/>
        </w:rPr>
        <w:t>監督</w:t>
      </w:r>
      <w:r w:rsidR="005B34B7">
        <w:rPr>
          <w:rFonts w:hint="eastAsia"/>
          <w:szCs w:val="21"/>
        </w:rPr>
        <w:t>を</w:t>
      </w:r>
      <w:r w:rsidR="00402D65">
        <w:rPr>
          <w:rFonts w:hint="eastAsia"/>
          <w:szCs w:val="21"/>
        </w:rPr>
        <w:t>していた</w:t>
      </w:r>
      <w:r w:rsidR="00AD272F">
        <w:rPr>
          <w:rFonts w:hint="eastAsia"/>
          <w:szCs w:val="21"/>
        </w:rPr>
        <w:t>。</w:t>
      </w:r>
    </w:p>
    <w:p w:rsidR="00593335" w:rsidRDefault="00593335" w:rsidP="00593335">
      <w:pPr>
        <w:jc w:val="left"/>
        <w:rPr>
          <w:szCs w:val="21"/>
        </w:rPr>
      </w:pPr>
      <w:r w:rsidRPr="00A37E3B">
        <w:rPr>
          <w:rFonts w:hint="eastAsia"/>
          <w:szCs w:val="21"/>
        </w:rPr>
        <w:t>【</w:t>
      </w:r>
      <w:r w:rsidR="00E86FE5">
        <w:rPr>
          <w:rFonts w:hint="eastAsia"/>
          <w:szCs w:val="21"/>
        </w:rPr>
        <w:t>初期</w:t>
      </w:r>
      <w:r w:rsidRPr="00A37E3B">
        <w:rPr>
          <w:rFonts w:hint="eastAsia"/>
          <w:szCs w:val="21"/>
        </w:rPr>
        <w:t>評価】</w:t>
      </w:r>
    </w:p>
    <w:p w:rsidR="00B076EC" w:rsidRDefault="00E25A9E" w:rsidP="005A468F">
      <w:pPr>
        <w:jc w:val="left"/>
        <w:rPr>
          <w:szCs w:val="21"/>
        </w:rPr>
      </w:pPr>
      <w:r>
        <w:rPr>
          <w:rFonts w:hint="eastAsia"/>
          <w:szCs w:val="21"/>
        </w:rPr>
        <w:t xml:space="preserve">　</w:t>
      </w:r>
      <w:r w:rsidR="00A30FA3">
        <w:rPr>
          <w:rFonts w:hint="eastAsia"/>
          <w:szCs w:val="21"/>
        </w:rPr>
        <w:t>発症より</w:t>
      </w:r>
      <w:r w:rsidR="009054A6">
        <w:rPr>
          <w:rFonts w:hint="eastAsia"/>
          <w:szCs w:val="21"/>
        </w:rPr>
        <w:t>35</w:t>
      </w:r>
      <w:r w:rsidR="00A30FA3">
        <w:rPr>
          <w:rFonts w:hint="eastAsia"/>
          <w:szCs w:val="21"/>
        </w:rPr>
        <w:t>病日</w:t>
      </w:r>
      <w:r w:rsidR="0016320D">
        <w:rPr>
          <w:rFonts w:hint="eastAsia"/>
          <w:szCs w:val="21"/>
        </w:rPr>
        <w:t>に</w:t>
      </w:r>
      <w:ins w:id="7" w:author="yumi" w:date="2019-11-13T23:46:00Z">
        <w:r w:rsidR="00C30134">
          <w:rPr>
            <w:rFonts w:hint="eastAsia"/>
            <w:szCs w:val="21"/>
          </w:rPr>
          <w:t>当院</w:t>
        </w:r>
      </w:ins>
      <w:del w:id="8" w:author="yumi" w:date="2019-11-13T23:46:00Z">
        <w:r w:rsidR="0016320D" w:rsidDel="00C30134">
          <w:rPr>
            <w:rFonts w:hint="eastAsia"/>
            <w:szCs w:val="21"/>
          </w:rPr>
          <w:delText>本院</w:delText>
        </w:r>
      </w:del>
      <w:r w:rsidR="0016320D">
        <w:rPr>
          <w:rFonts w:hint="eastAsia"/>
          <w:szCs w:val="21"/>
        </w:rPr>
        <w:t>入院となった。</w:t>
      </w:r>
      <w:r w:rsidR="005B6537">
        <w:rPr>
          <w:rFonts w:hint="eastAsia"/>
          <w:szCs w:val="21"/>
        </w:rPr>
        <w:t>入院時、歩行能力</w:t>
      </w:r>
      <w:r w:rsidR="00150020">
        <w:rPr>
          <w:rFonts w:hint="eastAsia"/>
          <w:szCs w:val="21"/>
        </w:rPr>
        <w:t>は歩行器を使用し軽介助</w:t>
      </w:r>
      <w:ins w:id="9" w:author="yumi" w:date="2019-11-13T23:47:00Z">
        <w:r w:rsidR="00C30134">
          <w:rPr>
            <w:rFonts w:hint="eastAsia"/>
            <w:szCs w:val="21"/>
          </w:rPr>
          <w:t>であ</w:t>
        </w:r>
        <w:r w:rsidR="00EC5FCA">
          <w:rPr>
            <w:rFonts w:hint="eastAsia"/>
            <w:szCs w:val="21"/>
          </w:rPr>
          <w:t>り、</w:t>
        </w:r>
      </w:ins>
      <w:del w:id="10" w:author="yumi" w:date="2019-11-13T23:47:00Z">
        <w:r w:rsidR="00B076EC" w:rsidDel="00EC5FCA">
          <w:rPr>
            <w:rFonts w:hint="eastAsia"/>
            <w:szCs w:val="21"/>
          </w:rPr>
          <w:delText>。</w:delText>
        </w:r>
      </w:del>
      <w:r w:rsidR="00150020">
        <w:rPr>
          <w:rFonts w:hint="eastAsia"/>
          <w:szCs w:val="21"/>
        </w:rPr>
        <w:t>動作時に</w:t>
      </w:r>
      <w:r w:rsidR="0029742E">
        <w:rPr>
          <w:rFonts w:hint="eastAsia"/>
          <w:szCs w:val="21"/>
        </w:rPr>
        <w:t>回転性</w:t>
      </w:r>
      <w:r w:rsidR="00D54A45">
        <w:rPr>
          <w:rFonts w:hint="eastAsia"/>
          <w:szCs w:val="21"/>
        </w:rPr>
        <w:t>のめまい感があった</w:t>
      </w:r>
      <w:r w:rsidR="00755961">
        <w:rPr>
          <w:rFonts w:hint="eastAsia"/>
          <w:szCs w:val="21"/>
        </w:rPr>
        <w:t>。</w:t>
      </w:r>
      <w:r w:rsidR="00BF6960">
        <w:rPr>
          <w:rFonts w:hint="eastAsia"/>
          <w:szCs w:val="21"/>
        </w:rPr>
        <w:t>身体機能</w:t>
      </w:r>
      <w:r w:rsidR="00180617">
        <w:rPr>
          <w:rFonts w:hint="eastAsia"/>
          <w:szCs w:val="21"/>
        </w:rPr>
        <w:t>評価</w:t>
      </w:r>
      <w:r w:rsidR="00150020">
        <w:rPr>
          <w:rFonts w:hint="eastAsia"/>
          <w:szCs w:val="21"/>
        </w:rPr>
        <w:t>は</w:t>
      </w:r>
      <w:proofErr w:type="spellStart"/>
      <w:r w:rsidR="00180617">
        <w:rPr>
          <w:rFonts w:hint="eastAsia"/>
          <w:szCs w:val="21"/>
        </w:rPr>
        <w:t>F</w:t>
      </w:r>
      <w:r w:rsidR="00C22268">
        <w:rPr>
          <w:szCs w:val="21"/>
        </w:rPr>
        <w:t>anctional</w:t>
      </w:r>
      <w:proofErr w:type="spellEnd"/>
      <w:r w:rsidR="00C22268">
        <w:rPr>
          <w:szCs w:val="21"/>
        </w:rPr>
        <w:t xml:space="preserve"> </w:t>
      </w:r>
      <w:r w:rsidR="00180617">
        <w:rPr>
          <w:rFonts w:hint="eastAsia"/>
          <w:szCs w:val="21"/>
        </w:rPr>
        <w:t>B</w:t>
      </w:r>
      <w:r w:rsidR="00C22268">
        <w:rPr>
          <w:szCs w:val="21"/>
        </w:rPr>
        <w:t xml:space="preserve">alance </w:t>
      </w:r>
      <w:r w:rsidR="00180617">
        <w:rPr>
          <w:rFonts w:hint="eastAsia"/>
          <w:szCs w:val="21"/>
        </w:rPr>
        <w:t>S</w:t>
      </w:r>
      <w:r w:rsidR="00C22268">
        <w:rPr>
          <w:szCs w:val="21"/>
        </w:rPr>
        <w:t>cale(</w:t>
      </w:r>
      <w:r w:rsidR="00C22268">
        <w:rPr>
          <w:rFonts w:hint="eastAsia"/>
          <w:szCs w:val="21"/>
        </w:rPr>
        <w:t>以下</w:t>
      </w:r>
      <w:r w:rsidR="00C22268">
        <w:rPr>
          <w:rFonts w:hint="eastAsia"/>
          <w:szCs w:val="21"/>
        </w:rPr>
        <w:t>FBS)</w:t>
      </w:r>
      <w:r w:rsidR="00A011AB">
        <w:rPr>
          <w:rFonts w:hint="eastAsia"/>
          <w:szCs w:val="21"/>
        </w:rPr>
        <w:t>3</w:t>
      </w:r>
      <w:r w:rsidR="000670E5">
        <w:rPr>
          <w:szCs w:val="21"/>
        </w:rPr>
        <w:t>7</w:t>
      </w:r>
      <w:r w:rsidR="00297CA9">
        <w:rPr>
          <w:rFonts w:hint="eastAsia"/>
          <w:szCs w:val="21"/>
        </w:rPr>
        <w:t>/56</w:t>
      </w:r>
      <w:r w:rsidR="00BF6960">
        <w:rPr>
          <w:rFonts w:hint="eastAsia"/>
          <w:szCs w:val="21"/>
        </w:rPr>
        <w:t>点、</w:t>
      </w:r>
      <w:proofErr w:type="spellStart"/>
      <w:r w:rsidR="00BF6960">
        <w:rPr>
          <w:rFonts w:hint="eastAsia"/>
          <w:szCs w:val="21"/>
        </w:rPr>
        <w:t>Fanctional</w:t>
      </w:r>
      <w:proofErr w:type="spellEnd"/>
      <w:r w:rsidR="00B076EC">
        <w:rPr>
          <w:szCs w:val="21"/>
        </w:rPr>
        <w:t xml:space="preserve"> </w:t>
      </w:r>
      <w:r w:rsidR="00BF6960">
        <w:rPr>
          <w:rFonts w:hint="eastAsia"/>
          <w:szCs w:val="21"/>
        </w:rPr>
        <w:t>A</w:t>
      </w:r>
      <w:r w:rsidR="00B076EC">
        <w:rPr>
          <w:szCs w:val="21"/>
        </w:rPr>
        <w:t xml:space="preserve">ssessment </w:t>
      </w:r>
      <w:r w:rsidR="00BF6960">
        <w:rPr>
          <w:rFonts w:hint="eastAsia"/>
          <w:szCs w:val="21"/>
        </w:rPr>
        <w:t>C</w:t>
      </w:r>
      <w:r w:rsidR="00B076EC">
        <w:rPr>
          <w:szCs w:val="21"/>
        </w:rPr>
        <w:t xml:space="preserve">ontrol for Control of </w:t>
      </w:r>
      <w:proofErr w:type="spellStart"/>
      <w:r w:rsidR="00B076EC">
        <w:rPr>
          <w:szCs w:val="21"/>
        </w:rPr>
        <w:t>Trank</w:t>
      </w:r>
      <w:proofErr w:type="spellEnd"/>
      <w:r w:rsidR="00B076EC">
        <w:rPr>
          <w:szCs w:val="21"/>
        </w:rPr>
        <w:t>(</w:t>
      </w:r>
      <w:r w:rsidR="00B076EC">
        <w:rPr>
          <w:rFonts w:hint="eastAsia"/>
          <w:szCs w:val="21"/>
        </w:rPr>
        <w:t>以</w:t>
      </w:r>
      <w:r w:rsidR="00BF6960">
        <w:rPr>
          <w:rFonts w:hint="eastAsia"/>
          <w:szCs w:val="21"/>
        </w:rPr>
        <w:t>下</w:t>
      </w:r>
      <w:r w:rsidR="00BF6960">
        <w:rPr>
          <w:rFonts w:hint="eastAsia"/>
          <w:szCs w:val="21"/>
        </w:rPr>
        <w:t>FACT)</w:t>
      </w:r>
      <w:r w:rsidR="00297CA9">
        <w:rPr>
          <w:rFonts w:hint="eastAsia"/>
          <w:szCs w:val="21"/>
        </w:rPr>
        <w:t>1</w:t>
      </w:r>
      <w:r w:rsidR="000670E5">
        <w:rPr>
          <w:szCs w:val="21"/>
        </w:rPr>
        <w:t>4</w:t>
      </w:r>
      <w:r w:rsidR="000D0BE2">
        <w:rPr>
          <w:rFonts w:hint="eastAsia"/>
          <w:szCs w:val="21"/>
        </w:rPr>
        <w:t>/</w:t>
      </w:r>
      <w:r w:rsidR="00297CA9">
        <w:rPr>
          <w:rFonts w:hint="eastAsia"/>
          <w:szCs w:val="21"/>
        </w:rPr>
        <w:t>20</w:t>
      </w:r>
      <w:r w:rsidR="00BF6960">
        <w:rPr>
          <w:rFonts w:hint="eastAsia"/>
          <w:szCs w:val="21"/>
        </w:rPr>
        <w:t>点、運動失調テスト</w:t>
      </w:r>
      <w:r w:rsidR="00B076EC">
        <w:rPr>
          <w:rFonts w:hint="eastAsia"/>
          <w:szCs w:val="21"/>
        </w:rPr>
        <w:t>では</w:t>
      </w:r>
      <w:r w:rsidR="00BF6960">
        <w:rPr>
          <w:rFonts w:hint="eastAsia"/>
          <w:szCs w:val="21"/>
        </w:rPr>
        <w:t>踵膝試験</w:t>
      </w:r>
      <w:r w:rsidR="00E613FF">
        <w:rPr>
          <w:rFonts w:hint="eastAsia"/>
          <w:szCs w:val="21"/>
        </w:rPr>
        <w:t>、</w:t>
      </w:r>
      <w:r w:rsidR="00826466">
        <w:rPr>
          <w:rFonts w:hint="eastAsia"/>
          <w:szCs w:val="21"/>
        </w:rPr>
        <w:t>向脛巧打</w:t>
      </w:r>
      <w:r w:rsidR="00E613FF">
        <w:rPr>
          <w:rFonts w:hint="eastAsia"/>
          <w:szCs w:val="21"/>
        </w:rPr>
        <w:t>試験で</w:t>
      </w:r>
      <w:r w:rsidR="00297CA9">
        <w:rPr>
          <w:rFonts w:hint="eastAsia"/>
          <w:szCs w:val="21"/>
        </w:rPr>
        <w:t>左</w:t>
      </w:r>
      <w:r w:rsidR="000D0BE2">
        <w:rPr>
          <w:rFonts w:hint="eastAsia"/>
          <w:szCs w:val="21"/>
        </w:rPr>
        <w:t>側</w:t>
      </w:r>
      <w:r w:rsidR="00297CA9">
        <w:rPr>
          <w:rFonts w:hint="eastAsia"/>
          <w:szCs w:val="21"/>
        </w:rPr>
        <w:t>拙劣、</w:t>
      </w:r>
      <w:r w:rsidR="00BF6960">
        <w:rPr>
          <w:rFonts w:hint="eastAsia"/>
          <w:szCs w:val="21"/>
        </w:rPr>
        <w:t>Ti</w:t>
      </w:r>
      <w:r w:rsidR="00BF6960">
        <w:rPr>
          <w:szCs w:val="21"/>
        </w:rPr>
        <w:t xml:space="preserve">med </w:t>
      </w:r>
      <w:r w:rsidR="00BF6960">
        <w:rPr>
          <w:rFonts w:hint="eastAsia"/>
          <w:szCs w:val="21"/>
        </w:rPr>
        <w:t>U</w:t>
      </w:r>
      <w:r w:rsidR="00BF6960">
        <w:rPr>
          <w:szCs w:val="21"/>
        </w:rPr>
        <w:t xml:space="preserve">p and </w:t>
      </w:r>
      <w:r w:rsidR="00BF6960">
        <w:rPr>
          <w:rFonts w:hint="eastAsia"/>
          <w:szCs w:val="21"/>
        </w:rPr>
        <w:t>G</w:t>
      </w:r>
      <w:r w:rsidR="00BF6960">
        <w:rPr>
          <w:szCs w:val="21"/>
        </w:rPr>
        <w:t>o test</w:t>
      </w:r>
      <w:r w:rsidR="00BF6960">
        <w:rPr>
          <w:rFonts w:hint="eastAsia"/>
          <w:szCs w:val="21"/>
        </w:rPr>
        <w:t>(</w:t>
      </w:r>
      <w:r w:rsidR="00BF6960">
        <w:rPr>
          <w:rFonts w:hint="eastAsia"/>
          <w:szCs w:val="21"/>
        </w:rPr>
        <w:t>以下</w:t>
      </w:r>
      <w:r w:rsidR="00BF6960">
        <w:rPr>
          <w:rFonts w:hint="eastAsia"/>
          <w:szCs w:val="21"/>
        </w:rPr>
        <w:t>TUG)</w:t>
      </w:r>
      <w:r w:rsidR="00297CA9">
        <w:rPr>
          <w:rFonts w:hint="eastAsia"/>
          <w:szCs w:val="21"/>
        </w:rPr>
        <w:t>左</w:t>
      </w:r>
      <w:r w:rsidR="00A011AB">
        <w:rPr>
          <w:rFonts w:hint="eastAsia"/>
          <w:szCs w:val="21"/>
        </w:rPr>
        <w:t>20</w:t>
      </w:r>
      <w:r w:rsidR="00297CA9">
        <w:rPr>
          <w:rFonts w:hint="eastAsia"/>
          <w:szCs w:val="21"/>
        </w:rPr>
        <w:t>.6</w:t>
      </w:r>
      <w:r w:rsidR="00755961">
        <w:rPr>
          <w:rFonts w:hint="eastAsia"/>
          <w:szCs w:val="21"/>
        </w:rPr>
        <w:t>秒</w:t>
      </w:r>
      <w:r w:rsidR="00297CA9">
        <w:rPr>
          <w:rFonts w:hint="eastAsia"/>
          <w:szCs w:val="21"/>
        </w:rPr>
        <w:t>、右</w:t>
      </w:r>
      <w:r w:rsidR="00A011AB">
        <w:rPr>
          <w:rFonts w:hint="eastAsia"/>
          <w:szCs w:val="21"/>
        </w:rPr>
        <w:t>19</w:t>
      </w:r>
      <w:r w:rsidR="00297CA9">
        <w:rPr>
          <w:rFonts w:hint="eastAsia"/>
          <w:szCs w:val="21"/>
        </w:rPr>
        <w:t>.9</w:t>
      </w:r>
      <w:r w:rsidR="00297CA9">
        <w:rPr>
          <w:rFonts w:hint="eastAsia"/>
          <w:szCs w:val="21"/>
        </w:rPr>
        <w:t>秒、</w:t>
      </w:r>
      <w:r w:rsidR="00297CA9">
        <w:rPr>
          <w:rFonts w:hint="eastAsia"/>
          <w:szCs w:val="21"/>
        </w:rPr>
        <w:t>10</w:t>
      </w:r>
      <w:r w:rsidR="00297CA9">
        <w:rPr>
          <w:rFonts w:hint="eastAsia"/>
          <w:szCs w:val="21"/>
        </w:rPr>
        <w:t>ｍ歩行テスト</w:t>
      </w:r>
      <w:r w:rsidR="00A011AB">
        <w:rPr>
          <w:rFonts w:hint="eastAsia"/>
          <w:szCs w:val="21"/>
        </w:rPr>
        <w:t>22</w:t>
      </w:r>
      <w:r w:rsidR="00297CA9">
        <w:rPr>
          <w:rFonts w:hint="eastAsia"/>
          <w:szCs w:val="21"/>
        </w:rPr>
        <w:t>.</w:t>
      </w:r>
      <w:r w:rsidR="00A011AB">
        <w:rPr>
          <w:rFonts w:hint="eastAsia"/>
          <w:szCs w:val="21"/>
        </w:rPr>
        <w:t>5</w:t>
      </w:r>
      <w:r w:rsidR="00297CA9">
        <w:rPr>
          <w:rFonts w:hint="eastAsia"/>
          <w:szCs w:val="21"/>
        </w:rPr>
        <w:t>秒</w:t>
      </w:r>
      <w:r w:rsidR="00A011AB">
        <w:rPr>
          <w:rFonts w:hint="eastAsia"/>
          <w:szCs w:val="21"/>
        </w:rPr>
        <w:t>、</w:t>
      </w:r>
      <w:r w:rsidR="00A011AB">
        <w:rPr>
          <w:rFonts w:hint="eastAsia"/>
          <w:szCs w:val="21"/>
        </w:rPr>
        <w:t>35</w:t>
      </w:r>
      <w:r w:rsidR="00A011AB">
        <w:rPr>
          <w:rFonts w:hint="eastAsia"/>
          <w:szCs w:val="21"/>
        </w:rPr>
        <w:t>歩</w:t>
      </w:r>
      <w:ins w:id="11" w:author="yumi" w:date="2019-11-13T23:48:00Z">
        <w:r w:rsidR="00EC5FCA">
          <w:rPr>
            <w:rFonts w:hint="eastAsia"/>
            <w:szCs w:val="21"/>
          </w:rPr>
          <w:t>であった</w:t>
        </w:r>
      </w:ins>
      <w:del w:id="12" w:author="yumi" w:date="2019-11-13T23:48:00Z">
        <w:r w:rsidR="00755961" w:rsidDel="00EC5FCA">
          <w:rPr>
            <w:rFonts w:hint="eastAsia"/>
            <w:szCs w:val="21"/>
          </w:rPr>
          <w:delText>となっている</w:delText>
        </w:r>
      </w:del>
      <w:r w:rsidR="00755961">
        <w:rPr>
          <w:rFonts w:hint="eastAsia"/>
          <w:szCs w:val="21"/>
        </w:rPr>
        <w:t>。</w:t>
      </w:r>
      <w:r w:rsidR="00A011AB">
        <w:rPr>
          <w:rFonts w:hint="eastAsia"/>
          <w:szCs w:val="21"/>
        </w:rPr>
        <w:t>また前庭機能テストでは</w:t>
      </w:r>
      <w:r w:rsidR="00D528AB">
        <w:rPr>
          <w:rFonts w:hint="eastAsia"/>
          <w:szCs w:val="21"/>
        </w:rPr>
        <w:t>閉眼条件</w:t>
      </w:r>
      <w:r w:rsidR="00826466">
        <w:rPr>
          <w:rFonts w:hint="eastAsia"/>
          <w:szCs w:val="21"/>
        </w:rPr>
        <w:t>での</w:t>
      </w:r>
      <w:r w:rsidR="00B076EC">
        <w:rPr>
          <w:rFonts w:hint="eastAsia"/>
          <w:szCs w:val="21"/>
        </w:rPr>
        <w:t>タンデム立位</w:t>
      </w:r>
      <w:r w:rsidR="00D54A45">
        <w:rPr>
          <w:rFonts w:hint="eastAsia"/>
          <w:szCs w:val="21"/>
        </w:rPr>
        <w:t>は</w:t>
      </w:r>
      <w:r w:rsidR="00826466">
        <w:rPr>
          <w:rFonts w:hint="eastAsia"/>
          <w:szCs w:val="21"/>
        </w:rPr>
        <w:t>2.1</w:t>
      </w:r>
      <w:r w:rsidR="00826466">
        <w:rPr>
          <w:rFonts w:hint="eastAsia"/>
          <w:szCs w:val="21"/>
        </w:rPr>
        <w:t>秒</w:t>
      </w:r>
      <w:r w:rsidR="00B076EC">
        <w:rPr>
          <w:rFonts w:hint="eastAsia"/>
          <w:szCs w:val="21"/>
        </w:rPr>
        <w:t>、足踏みテスト、</w:t>
      </w:r>
      <w:r w:rsidR="00B076EC">
        <w:rPr>
          <w:rFonts w:hint="eastAsia"/>
          <w:szCs w:val="21"/>
        </w:rPr>
        <w:t>6</w:t>
      </w:r>
      <w:r w:rsidR="00B076EC">
        <w:rPr>
          <w:rFonts w:hint="eastAsia"/>
          <w:szCs w:val="21"/>
        </w:rPr>
        <w:t>ｍ歩行</w:t>
      </w:r>
      <w:r w:rsidR="00826466">
        <w:rPr>
          <w:rFonts w:hint="eastAsia"/>
          <w:szCs w:val="21"/>
        </w:rPr>
        <w:t>はふらつきのため途中で中止となった</w:t>
      </w:r>
      <w:r w:rsidR="00B076EC">
        <w:rPr>
          <w:rFonts w:hint="eastAsia"/>
          <w:szCs w:val="21"/>
        </w:rPr>
        <w:t>。</w:t>
      </w:r>
    </w:p>
    <w:p w:rsidR="00E6277A" w:rsidRPr="00A37E3B" w:rsidRDefault="000F1D30" w:rsidP="005A468F">
      <w:pPr>
        <w:jc w:val="left"/>
        <w:rPr>
          <w:szCs w:val="21"/>
        </w:rPr>
      </w:pPr>
      <w:r>
        <w:rPr>
          <w:rFonts w:hint="eastAsia"/>
          <w:szCs w:val="21"/>
        </w:rPr>
        <w:t>【</w:t>
      </w:r>
      <w:r w:rsidR="006A6C0B" w:rsidRPr="00A37E3B">
        <w:rPr>
          <w:rFonts w:hint="eastAsia"/>
          <w:szCs w:val="21"/>
        </w:rPr>
        <w:t>介入</w:t>
      </w:r>
      <w:r w:rsidR="00BA14AD" w:rsidRPr="00A37E3B">
        <w:rPr>
          <w:rFonts w:hint="eastAsia"/>
          <w:szCs w:val="21"/>
        </w:rPr>
        <w:t>】</w:t>
      </w:r>
    </w:p>
    <w:p w:rsidR="006710A2" w:rsidRDefault="00180617" w:rsidP="005A468F">
      <w:pPr>
        <w:jc w:val="left"/>
        <w:rPr>
          <w:szCs w:val="21"/>
        </w:rPr>
      </w:pPr>
      <w:r>
        <w:rPr>
          <w:rFonts w:hint="eastAsia"/>
          <w:szCs w:val="21"/>
        </w:rPr>
        <w:t xml:space="preserve">　</w:t>
      </w:r>
      <w:r w:rsidR="00A30FA3">
        <w:rPr>
          <w:rFonts w:hint="eastAsia"/>
          <w:szCs w:val="21"/>
        </w:rPr>
        <w:t>姿勢制御にお</w:t>
      </w:r>
      <w:r w:rsidR="00EB48A8">
        <w:rPr>
          <w:rFonts w:hint="eastAsia"/>
          <w:szCs w:val="21"/>
        </w:rPr>
        <w:t>いて</w:t>
      </w:r>
      <w:r>
        <w:rPr>
          <w:rFonts w:hint="eastAsia"/>
          <w:szCs w:val="21"/>
        </w:rPr>
        <w:t>感覚</w:t>
      </w:r>
      <w:r w:rsidR="00A30FA3">
        <w:rPr>
          <w:rFonts w:hint="eastAsia"/>
          <w:szCs w:val="21"/>
        </w:rPr>
        <w:t>情報</w:t>
      </w:r>
      <w:r>
        <w:rPr>
          <w:rFonts w:hint="eastAsia"/>
          <w:szCs w:val="21"/>
        </w:rPr>
        <w:t>を視覚、前庭覚、体性感覚に</w:t>
      </w:r>
      <w:r w:rsidR="00A30FA3">
        <w:rPr>
          <w:rFonts w:hint="eastAsia"/>
          <w:szCs w:val="21"/>
        </w:rPr>
        <w:t>分類</w:t>
      </w:r>
      <w:r w:rsidR="00BB3855">
        <w:rPr>
          <w:rFonts w:hint="eastAsia"/>
          <w:szCs w:val="21"/>
        </w:rPr>
        <w:t>し</w:t>
      </w:r>
      <w:r>
        <w:rPr>
          <w:rFonts w:hint="eastAsia"/>
          <w:szCs w:val="21"/>
        </w:rPr>
        <w:t>、</w:t>
      </w:r>
      <w:r w:rsidR="00BB3855">
        <w:rPr>
          <w:rFonts w:hint="eastAsia"/>
          <w:szCs w:val="21"/>
        </w:rPr>
        <w:t>条件を設定</w:t>
      </w:r>
      <w:r w:rsidR="00EB48A8">
        <w:rPr>
          <w:rFonts w:hint="eastAsia"/>
          <w:szCs w:val="21"/>
        </w:rPr>
        <w:t>すること</w:t>
      </w:r>
      <w:r w:rsidR="00E6277A">
        <w:rPr>
          <w:rFonts w:hint="eastAsia"/>
          <w:szCs w:val="21"/>
        </w:rPr>
        <w:t>で</w:t>
      </w:r>
      <w:r w:rsidR="00EB48A8">
        <w:rPr>
          <w:rFonts w:hint="eastAsia"/>
          <w:szCs w:val="21"/>
        </w:rPr>
        <w:t>感覚入力を調節</w:t>
      </w:r>
      <w:r w:rsidR="00250D76">
        <w:rPr>
          <w:rFonts w:hint="eastAsia"/>
          <w:szCs w:val="21"/>
        </w:rPr>
        <w:t>することに着目し</w:t>
      </w:r>
      <w:r w:rsidR="00250D76">
        <w:t>閉眼立位や継ぎ足立位，</w:t>
      </w:r>
      <w:r w:rsidR="00250D76">
        <w:rPr>
          <w:rFonts w:hint="eastAsia"/>
        </w:rPr>
        <w:t>バランス</w:t>
      </w:r>
      <w:r w:rsidR="00337FBE">
        <w:rPr>
          <w:rFonts w:hint="eastAsia"/>
        </w:rPr>
        <w:t>ボード</w:t>
      </w:r>
      <w:r w:rsidR="00250D76">
        <w:t>を利用したバランス練習</w:t>
      </w:r>
      <w:r w:rsidR="00250D76">
        <w:rPr>
          <w:rFonts w:hint="eastAsia"/>
        </w:rPr>
        <w:t>を行った</w:t>
      </w:r>
      <w:r w:rsidR="00250D76">
        <w:rPr>
          <w:rFonts w:hint="eastAsia"/>
          <w:szCs w:val="21"/>
        </w:rPr>
        <w:t>。またサッカー練習は、</w:t>
      </w:r>
      <w:r w:rsidR="00853DC0">
        <w:rPr>
          <w:rFonts w:hint="eastAsia"/>
          <w:szCs w:val="21"/>
        </w:rPr>
        <w:t>視線や</w:t>
      </w:r>
      <w:r w:rsidR="00337FBE">
        <w:rPr>
          <w:rFonts w:hint="eastAsia"/>
          <w:szCs w:val="21"/>
        </w:rPr>
        <w:t>頭部位置の変化で生じるめまいを考慮し</w:t>
      </w:r>
      <w:r w:rsidR="00337FBE">
        <w:rPr>
          <w:rFonts w:hint="eastAsia"/>
          <w:szCs w:val="21"/>
        </w:rPr>
        <w:lastRenderedPageBreak/>
        <w:t>難易度を調節して行った。</w:t>
      </w:r>
    </w:p>
    <w:p w:rsidR="00760A26" w:rsidRPr="00A37E3B" w:rsidRDefault="0050195C" w:rsidP="005A468F">
      <w:pPr>
        <w:jc w:val="left"/>
        <w:rPr>
          <w:szCs w:val="21"/>
        </w:rPr>
      </w:pPr>
      <w:r w:rsidRPr="00A37E3B">
        <w:rPr>
          <w:rFonts w:hint="eastAsia"/>
          <w:szCs w:val="21"/>
        </w:rPr>
        <w:t>【</w:t>
      </w:r>
      <w:r w:rsidR="003F3420">
        <w:rPr>
          <w:rFonts w:hint="eastAsia"/>
          <w:szCs w:val="21"/>
        </w:rPr>
        <w:t>結果</w:t>
      </w:r>
      <w:r w:rsidRPr="00A37E3B">
        <w:rPr>
          <w:rFonts w:hint="eastAsia"/>
          <w:szCs w:val="21"/>
        </w:rPr>
        <w:t>】</w:t>
      </w:r>
    </w:p>
    <w:p w:rsidR="0029719C" w:rsidRDefault="005B34B7" w:rsidP="001573E4">
      <w:pPr>
        <w:jc w:val="left"/>
        <w:rPr>
          <w:szCs w:val="21"/>
        </w:rPr>
      </w:pPr>
      <w:r>
        <w:rPr>
          <w:rFonts w:hint="eastAsia"/>
          <w:bCs/>
          <w:szCs w:val="21"/>
        </w:rPr>
        <w:t xml:space="preserve">　</w:t>
      </w:r>
      <w:r w:rsidR="00CC5E92">
        <w:rPr>
          <w:rFonts w:hint="eastAsia"/>
          <w:bCs/>
          <w:szCs w:val="21"/>
        </w:rPr>
        <w:t>発症より</w:t>
      </w:r>
      <w:r w:rsidR="00B076EC">
        <w:rPr>
          <w:rFonts w:hint="eastAsia"/>
          <w:bCs/>
          <w:szCs w:val="21"/>
        </w:rPr>
        <w:t>96</w:t>
      </w:r>
      <w:r w:rsidR="00CC5E92">
        <w:rPr>
          <w:rFonts w:hint="eastAsia"/>
          <w:bCs/>
          <w:szCs w:val="21"/>
        </w:rPr>
        <w:t>病日</w:t>
      </w:r>
      <w:r w:rsidR="00E9536E">
        <w:rPr>
          <w:rFonts w:hint="eastAsia"/>
          <w:bCs/>
          <w:szCs w:val="21"/>
        </w:rPr>
        <w:t>、</w:t>
      </w:r>
      <w:r w:rsidR="00FE67A7">
        <w:rPr>
          <w:rFonts w:hint="eastAsia"/>
          <w:bCs/>
          <w:szCs w:val="21"/>
        </w:rPr>
        <w:t>復職予定にて退院した</w:t>
      </w:r>
      <w:r w:rsidR="00CC5E92">
        <w:rPr>
          <w:rFonts w:hint="eastAsia"/>
          <w:bCs/>
          <w:szCs w:val="21"/>
        </w:rPr>
        <w:t>。めまい感は自制内となり、転倒に至る事はなくなった。</w:t>
      </w:r>
      <w:r w:rsidR="00CC5E92">
        <w:rPr>
          <w:rFonts w:hint="eastAsia"/>
          <w:szCs w:val="21"/>
        </w:rPr>
        <w:t>身体機能評価は</w:t>
      </w:r>
      <w:r w:rsidR="00CC5E92">
        <w:rPr>
          <w:rFonts w:hint="eastAsia"/>
          <w:szCs w:val="21"/>
        </w:rPr>
        <w:t>FBS</w:t>
      </w:r>
      <w:r w:rsidR="009054A6">
        <w:rPr>
          <w:rFonts w:hint="eastAsia"/>
          <w:szCs w:val="21"/>
        </w:rPr>
        <w:t>54</w:t>
      </w:r>
      <w:r w:rsidR="006710A2">
        <w:rPr>
          <w:rFonts w:hint="eastAsia"/>
          <w:szCs w:val="21"/>
        </w:rPr>
        <w:t>/56</w:t>
      </w:r>
      <w:r w:rsidR="00CC5E92">
        <w:rPr>
          <w:rFonts w:hint="eastAsia"/>
          <w:szCs w:val="21"/>
        </w:rPr>
        <w:t>点。</w:t>
      </w:r>
      <w:r w:rsidR="00CC5E92">
        <w:rPr>
          <w:rFonts w:hint="eastAsia"/>
          <w:szCs w:val="21"/>
        </w:rPr>
        <w:t>FACT</w:t>
      </w:r>
      <w:r w:rsidR="000670E5">
        <w:rPr>
          <w:szCs w:val="21"/>
        </w:rPr>
        <w:t>17</w:t>
      </w:r>
      <w:r w:rsidR="006710A2">
        <w:rPr>
          <w:rFonts w:hint="eastAsia"/>
          <w:szCs w:val="21"/>
        </w:rPr>
        <w:t>/20</w:t>
      </w:r>
      <w:r w:rsidR="00CC5E92">
        <w:rPr>
          <w:rFonts w:hint="eastAsia"/>
          <w:szCs w:val="21"/>
        </w:rPr>
        <w:t>点</w:t>
      </w:r>
      <w:r w:rsidR="00E9536E">
        <w:rPr>
          <w:rFonts w:hint="eastAsia"/>
          <w:szCs w:val="21"/>
        </w:rPr>
        <w:t>、</w:t>
      </w:r>
      <w:r w:rsidR="00CC5E92">
        <w:rPr>
          <w:rFonts w:hint="eastAsia"/>
          <w:szCs w:val="21"/>
        </w:rPr>
        <w:t>TUG</w:t>
      </w:r>
      <w:r w:rsidR="0018269A">
        <w:rPr>
          <w:rFonts w:hint="eastAsia"/>
          <w:szCs w:val="21"/>
        </w:rPr>
        <w:t>左</w:t>
      </w:r>
      <w:r w:rsidR="0018269A">
        <w:rPr>
          <w:rFonts w:hint="eastAsia"/>
          <w:szCs w:val="21"/>
        </w:rPr>
        <w:t>12.5</w:t>
      </w:r>
      <w:r w:rsidR="0018269A">
        <w:rPr>
          <w:rFonts w:hint="eastAsia"/>
          <w:szCs w:val="21"/>
        </w:rPr>
        <w:t>秒、右</w:t>
      </w:r>
      <w:r w:rsidR="0018269A">
        <w:rPr>
          <w:rFonts w:hint="eastAsia"/>
          <w:szCs w:val="21"/>
        </w:rPr>
        <w:t>10.9</w:t>
      </w:r>
      <w:r w:rsidR="0018269A">
        <w:rPr>
          <w:rFonts w:hint="eastAsia"/>
          <w:szCs w:val="21"/>
        </w:rPr>
        <w:t>秒</w:t>
      </w:r>
      <w:r w:rsidR="0031448B">
        <w:rPr>
          <w:rFonts w:hint="eastAsia"/>
          <w:szCs w:val="21"/>
        </w:rPr>
        <w:t>、運動失調テストは</w:t>
      </w:r>
      <w:r w:rsidR="004D3871">
        <w:rPr>
          <w:rFonts w:hint="eastAsia"/>
          <w:szCs w:val="21"/>
        </w:rPr>
        <w:t>初期評価と変化なく</w:t>
      </w:r>
      <w:r w:rsidR="0031448B">
        <w:rPr>
          <w:rFonts w:hint="eastAsia"/>
          <w:szCs w:val="21"/>
        </w:rPr>
        <w:t>踵膝試験、</w:t>
      </w:r>
      <w:r w:rsidR="00003CEF">
        <w:rPr>
          <w:rFonts w:hint="eastAsia"/>
          <w:szCs w:val="21"/>
        </w:rPr>
        <w:t>向</w:t>
      </w:r>
      <w:r w:rsidR="00337FBE">
        <w:rPr>
          <w:rFonts w:hint="eastAsia"/>
          <w:szCs w:val="21"/>
        </w:rPr>
        <w:t>こう脛軽叩</w:t>
      </w:r>
      <w:r w:rsidR="00003CEF">
        <w:rPr>
          <w:rFonts w:hint="eastAsia"/>
          <w:szCs w:val="21"/>
        </w:rPr>
        <w:t>打</w:t>
      </w:r>
      <w:r w:rsidR="004D3871">
        <w:rPr>
          <w:rFonts w:hint="eastAsia"/>
          <w:szCs w:val="21"/>
        </w:rPr>
        <w:t>試験で左側の拙劣となった</w:t>
      </w:r>
      <w:r w:rsidR="00CC5E92">
        <w:rPr>
          <w:rFonts w:hint="eastAsia"/>
          <w:szCs w:val="21"/>
        </w:rPr>
        <w:t>。前庭機能検査</w:t>
      </w:r>
      <w:r w:rsidR="0000516B">
        <w:rPr>
          <w:rFonts w:hint="eastAsia"/>
          <w:szCs w:val="21"/>
        </w:rPr>
        <w:t>では</w:t>
      </w:r>
      <w:r w:rsidR="00CC5E92">
        <w:rPr>
          <w:rFonts w:hint="eastAsia"/>
          <w:szCs w:val="21"/>
        </w:rPr>
        <w:t>閉眼タンデム立位</w:t>
      </w:r>
      <w:r w:rsidR="0018269A">
        <w:rPr>
          <w:rFonts w:hint="eastAsia"/>
          <w:szCs w:val="21"/>
        </w:rPr>
        <w:t>34</w:t>
      </w:r>
      <w:r w:rsidR="00CC5E92">
        <w:rPr>
          <w:rFonts w:hint="eastAsia"/>
          <w:szCs w:val="21"/>
        </w:rPr>
        <w:t>秒、</w:t>
      </w:r>
      <w:r w:rsidR="00FE67A7">
        <w:rPr>
          <w:rFonts w:hint="eastAsia"/>
          <w:szCs w:val="21"/>
        </w:rPr>
        <w:t>閉眼</w:t>
      </w:r>
      <w:r w:rsidR="00CC5E92">
        <w:rPr>
          <w:rFonts w:hint="eastAsia"/>
          <w:szCs w:val="21"/>
        </w:rPr>
        <w:t>6</w:t>
      </w:r>
      <w:r w:rsidR="00CC5E92">
        <w:rPr>
          <w:szCs w:val="21"/>
        </w:rPr>
        <w:t>m</w:t>
      </w:r>
      <w:r w:rsidR="00CC5E92">
        <w:rPr>
          <w:rFonts w:hint="eastAsia"/>
          <w:szCs w:val="21"/>
        </w:rPr>
        <w:t>歩行テスト</w:t>
      </w:r>
      <w:r w:rsidR="00003CEF">
        <w:rPr>
          <w:rFonts w:hint="eastAsia"/>
          <w:szCs w:val="21"/>
        </w:rPr>
        <w:t>153cm</w:t>
      </w:r>
      <w:r w:rsidR="00CC5E92">
        <w:rPr>
          <w:rFonts w:hint="eastAsia"/>
          <w:szCs w:val="21"/>
        </w:rPr>
        <w:t>左偏位、足踏みテスト左</w:t>
      </w:r>
      <w:r w:rsidR="00CC5E92">
        <w:rPr>
          <w:rFonts w:hint="eastAsia"/>
          <w:szCs w:val="21"/>
        </w:rPr>
        <w:t>10</w:t>
      </w:r>
      <w:r w:rsidR="00CC5E92">
        <w:rPr>
          <w:rFonts w:hint="eastAsia"/>
          <w:szCs w:val="21"/>
        </w:rPr>
        <w:t>㎝、前方</w:t>
      </w:r>
      <w:r w:rsidR="00CC5E92">
        <w:rPr>
          <w:rFonts w:hint="eastAsia"/>
          <w:szCs w:val="21"/>
        </w:rPr>
        <w:t>12</w:t>
      </w:r>
      <w:r w:rsidR="00CC5E92">
        <w:rPr>
          <w:rFonts w:hint="eastAsia"/>
          <w:szCs w:val="21"/>
        </w:rPr>
        <w:t>㎝</w:t>
      </w:r>
      <w:r w:rsidR="006710A2">
        <w:rPr>
          <w:rFonts w:hint="eastAsia"/>
          <w:szCs w:val="21"/>
        </w:rPr>
        <w:t>の</w:t>
      </w:r>
      <w:r w:rsidR="00CC5E92">
        <w:rPr>
          <w:rFonts w:hint="eastAsia"/>
          <w:szCs w:val="21"/>
        </w:rPr>
        <w:t>頭部方向右</w:t>
      </w:r>
      <w:r w:rsidR="00CC5E92">
        <w:rPr>
          <w:rFonts w:hint="eastAsia"/>
          <w:szCs w:val="21"/>
        </w:rPr>
        <w:t>10</w:t>
      </w:r>
      <w:r w:rsidR="00CC5E92">
        <w:rPr>
          <w:rFonts w:hint="eastAsia"/>
          <w:szCs w:val="21"/>
        </w:rPr>
        <w:t>°偏位となった。</w:t>
      </w:r>
    </w:p>
    <w:p w:rsidR="00B60165" w:rsidRPr="00E165EB" w:rsidRDefault="0050195C" w:rsidP="00E165EB">
      <w:pPr>
        <w:jc w:val="left"/>
        <w:rPr>
          <w:szCs w:val="21"/>
        </w:rPr>
      </w:pPr>
      <w:r w:rsidRPr="00A37E3B">
        <w:rPr>
          <w:rFonts w:hint="eastAsia"/>
          <w:szCs w:val="21"/>
        </w:rPr>
        <w:t>【考察】</w:t>
      </w:r>
    </w:p>
    <w:p w:rsidR="0032598F" w:rsidRDefault="00B60165" w:rsidP="00F8746D">
      <w:pPr>
        <w:ind w:firstLineChars="100" w:firstLine="210"/>
        <w:jc w:val="left"/>
        <w:rPr>
          <w:ins w:id="13" w:author="yumi" w:date="2019-11-13T23:54:00Z"/>
          <w:rFonts w:hint="eastAsia"/>
          <w:szCs w:val="21"/>
        </w:rPr>
      </w:pPr>
      <w:r>
        <w:rPr>
          <w:rFonts w:hint="eastAsia"/>
          <w:szCs w:val="21"/>
        </w:rPr>
        <w:t>くも膜下出血に伴う</w:t>
      </w:r>
      <w:r w:rsidR="00B34094">
        <w:rPr>
          <w:rFonts w:hint="eastAsia"/>
          <w:szCs w:val="21"/>
        </w:rPr>
        <w:t>交通性</w:t>
      </w:r>
      <w:r>
        <w:rPr>
          <w:rFonts w:hint="eastAsia"/>
          <w:szCs w:val="21"/>
        </w:rPr>
        <w:t>水頭症では、直接的な脳幹部、小脳部への圧迫がめまいや嘔気といった症状</w:t>
      </w:r>
      <w:r w:rsidR="00B34094">
        <w:rPr>
          <w:rFonts w:hint="eastAsia"/>
          <w:szCs w:val="21"/>
        </w:rPr>
        <w:t>を生じ得る要因となりやす</w:t>
      </w:r>
      <w:r w:rsidR="00281D0F">
        <w:rPr>
          <w:rFonts w:hint="eastAsia"/>
          <w:szCs w:val="21"/>
        </w:rPr>
        <w:t>く、</w:t>
      </w:r>
      <w:r w:rsidR="00B34094">
        <w:rPr>
          <w:rFonts w:hint="eastAsia"/>
          <w:szCs w:val="21"/>
        </w:rPr>
        <w:t>本症例において</w:t>
      </w:r>
      <w:r w:rsidR="00281D0F">
        <w:rPr>
          <w:rFonts w:hint="eastAsia"/>
          <w:szCs w:val="21"/>
        </w:rPr>
        <w:t>は</w:t>
      </w:r>
      <w:r w:rsidR="00E613FF">
        <w:rPr>
          <w:rFonts w:hint="eastAsia"/>
          <w:szCs w:val="21"/>
        </w:rPr>
        <w:t>前庭機能評価や</w:t>
      </w:r>
      <w:r w:rsidR="00E165EB">
        <w:rPr>
          <w:rFonts w:hint="eastAsia"/>
          <w:szCs w:val="21"/>
        </w:rPr>
        <w:t>閉眼条件におけ</w:t>
      </w:r>
      <w:r w:rsidR="000D0BE2">
        <w:rPr>
          <w:rFonts w:hint="eastAsia"/>
          <w:szCs w:val="21"/>
        </w:rPr>
        <w:t>るふらつきの増加</w:t>
      </w:r>
      <w:r w:rsidR="00E613FF">
        <w:rPr>
          <w:rFonts w:hint="eastAsia"/>
          <w:szCs w:val="21"/>
        </w:rPr>
        <w:t>より、</w:t>
      </w:r>
      <w:r w:rsidR="00E165EB">
        <w:rPr>
          <w:rFonts w:hint="eastAsia"/>
          <w:szCs w:val="21"/>
        </w:rPr>
        <w:t>前庭性運動失調</w:t>
      </w:r>
      <w:r w:rsidR="00281D0F">
        <w:rPr>
          <w:rFonts w:hint="eastAsia"/>
          <w:szCs w:val="21"/>
        </w:rPr>
        <w:t>による</w:t>
      </w:r>
      <w:r w:rsidR="00281D0F">
        <w:rPr>
          <w:rFonts w:hint="eastAsia"/>
          <w:szCs w:val="21"/>
        </w:rPr>
        <w:t>A</w:t>
      </w:r>
      <w:r w:rsidR="00281D0F">
        <w:rPr>
          <w:szCs w:val="21"/>
        </w:rPr>
        <w:t>DL</w:t>
      </w:r>
      <w:r w:rsidR="00281D0F">
        <w:rPr>
          <w:rFonts w:hint="eastAsia"/>
          <w:szCs w:val="21"/>
        </w:rPr>
        <w:t>能力低下が考えられた。</w:t>
      </w:r>
      <w:r w:rsidR="00E165EB">
        <w:rPr>
          <w:rFonts w:hint="eastAsia"/>
          <w:szCs w:val="21"/>
        </w:rPr>
        <w:t>前庭リハビリテーションでは視覚や体性感覚を制限または混乱させ</w:t>
      </w:r>
      <w:r w:rsidR="008931C9">
        <w:rPr>
          <w:rFonts w:hint="eastAsia"/>
          <w:szCs w:val="21"/>
        </w:rPr>
        <w:t>、前庭に頼らざるを得ない条件を工夫することが必要であるとされ</w:t>
      </w:r>
      <w:r w:rsidR="00281D0F">
        <w:rPr>
          <w:rFonts w:hint="eastAsia"/>
          <w:szCs w:val="21"/>
        </w:rPr>
        <w:t>、本症例においても床面や視覚</w:t>
      </w:r>
      <w:r w:rsidR="00227887">
        <w:rPr>
          <w:rFonts w:hint="eastAsia"/>
          <w:szCs w:val="21"/>
        </w:rPr>
        <w:t>情報の</w:t>
      </w:r>
      <w:r w:rsidR="00281D0F">
        <w:rPr>
          <w:rFonts w:hint="eastAsia"/>
          <w:szCs w:val="21"/>
        </w:rPr>
        <w:t>条件を</w:t>
      </w:r>
      <w:r w:rsidR="006A30B8">
        <w:rPr>
          <w:rFonts w:hint="eastAsia"/>
          <w:szCs w:val="21"/>
        </w:rPr>
        <w:t>設定</w:t>
      </w:r>
      <w:r w:rsidR="00281D0F">
        <w:rPr>
          <w:rFonts w:hint="eastAsia"/>
          <w:szCs w:val="21"/>
        </w:rPr>
        <w:t>し</w:t>
      </w:r>
      <w:r w:rsidR="00337FBE">
        <w:rPr>
          <w:rFonts w:hint="eastAsia"/>
          <w:szCs w:val="21"/>
        </w:rPr>
        <w:t>たバランス訓練により、前庭機能を強調した訓練が可能であった。</w:t>
      </w:r>
      <w:r w:rsidR="008E31F7">
        <w:rPr>
          <w:rFonts w:hint="eastAsia"/>
          <w:szCs w:val="21"/>
        </w:rPr>
        <w:t>また</w:t>
      </w:r>
      <w:r w:rsidR="00337FBE">
        <w:rPr>
          <w:rFonts w:hint="eastAsia"/>
          <w:szCs w:val="21"/>
        </w:rPr>
        <w:t>サッカー</w:t>
      </w:r>
      <w:r w:rsidR="00B73D2A">
        <w:rPr>
          <w:rFonts w:hint="eastAsia"/>
          <w:szCs w:val="21"/>
        </w:rPr>
        <w:t>介入</w:t>
      </w:r>
      <w:r w:rsidR="00337FBE">
        <w:rPr>
          <w:rFonts w:hint="eastAsia"/>
          <w:szCs w:val="21"/>
        </w:rPr>
        <w:t>では、</w:t>
      </w:r>
      <w:r w:rsidR="00B53115">
        <w:rPr>
          <w:rFonts w:hint="eastAsia"/>
          <w:szCs w:val="21"/>
        </w:rPr>
        <w:t>ボールの</w:t>
      </w:r>
      <w:r w:rsidR="00337FBE">
        <w:rPr>
          <w:rFonts w:hint="eastAsia"/>
          <w:szCs w:val="21"/>
        </w:rPr>
        <w:t>追視や</w:t>
      </w:r>
      <w:r w:rsidR="00B53115">
        <w:rPr>
          <w:rFonts w:hint="eastAsia"/>
          <w:szCs w:val="21"/>
        </w:rPr>
        <w:t>空間認</w:t>
      </w:r>
      <w:r w:rsidR="00B73D2A">
        <w:rPr>
          <w:rFonts w:hint="eastAsia"/>
          <w:szCs w:val="21"/>
        </w:rPr>
        <w:t>識など</w:t>
      </w:r>
      <w:r w:rsidR="00F8746D">
        <w:rPr>
          <w:rFonts w:hint="eastAsia"/>
          <w:szCs w:val="21"/>
        </w:rPr>
        <w:t>の</w:t>
      </w:r>
      <w:r w:rsidR="00B73D2A">
        <w:rPr>
          <w:rFonts w:hint="eastAsia"/>
          <w:szCs w:val="21"/>
        </w:rPr>
        <w:t>視覚情報、頭部位置</w:t>
      </w:r>
      <w:r w:rsidR="00F8746D">
        <w:rPr>
          <w:rFonts w:hint="eastAsia"/>
          <w:szCs w:val="21"/>
        </w:rPr>
        <w:t>や姿勢の変化に対応した動作訓練が可能であったと考える。</w:t>
      </w:r>
    </w:p>
    <w:p w:rsidR="00EC5FCA" w:rsidRDefault="00EC5FCA" w:rsidP="00F8746D">
      <w:pPr>
        <w:ind w:firstLineChars="100" w:firstLine="210"/>
        <w:jc w:val="left"/>
        <w:rPr>
          <w:ins w:id="14" w:author="yumi" w:date="2019-11-13T23:54:00Z"/>
          <w:rFonts w:hint="eastAsia"/>
          <w:szCs w:val="21"/>
        </w:rPr>
      </w:pPr>
    </w:p>
    <w:p w:rsidR="00EC5FCA" w:rsidRDefault="00EC5FCA" w:rsidP="00F8746D">
      <w:pPr>
        <w:ind w:firstLineChars="100" w:firstLine="210"/>
        <w:jc w:val="left"/>
        <w:rPr>
          <w:ins w:id="15" w:author="yumi" w:date="2019-11-13T23:54:00Z"/>
          <w:rFonts w:hint="eastAsia"/>
          <w:szCs w:val="21"/>
        </w:rPr>
      </w:pPr>
    </w:p>
    <w:p w:rsidR="00EC5FCA" w:rsidRDefault="00EC5FCA" w:rsidP="00F8746D">
      <w:pPr>
        <w:ind w:firstLineChars="100" w:firstLine="210"/>
        <w:jc w:val="left"/>
        <w:rPr>
          <w:ins w:id="16" w:author="yumi" w:date="2019-11-13T23:54:00Z"/>
          <w:rFonts w:hint="eastAsia"/>
          <w:szCs w:val="21"/>
        </w:rPr>
      </w:pPr>
    </w:p>
    <w:p w:rsidR="00EC5FCA" w:rsidRDefault="00EC5FCA" w:rsidP="00F8746D">
      <w:pPr>
        <w:ind w:firstLineChars="100" w:firstLine="210"/>
        <w:jc w:val="left"/>
        <w:rPr>
          <w:szCs w:val="21"/>
        </w:rPr>
      </w:pPr>
      <w:ins w:id="17" w:author="yumi" w:date="2019-11-13T23:56:00Z">
        <w:r>
          <w:rPr>
            <w:rFonts w:hint="eastAsia"/>
            <w:szCs w:val="21"/>
          </w:rPr>
          <w:t>抄録は特に大きな変更は無しでいと思いますが、発表の時は介入のところをかなり具体化</w:t>
        </w:r>
      </w:ins>
      <w:ins w:id="18" w:author="yumi" w:date="2019-11-13T23:57:00Z">
        <w:r>
          <w:rPr>
            <w:rFonts w:hint="eastAsia"/>
            <w:szCs w:val="21"/>
          </w:rPr>
          <w:t>して発表してほしいと思います。</w:t>
        </w:r>
      </w:ins>
      <w:bookmarkStart w:id="19" w:name="_GoBack"/>
      <w:bookmarkEnd w:id="19"/>
    </w:p>
    <w:sectPr w:rsidR="00EC5FCA" w:rsidSect="00773EFF">
      <w:pgSz w:w="11906" w:h="16838" w:code="9"/>
      <w:pgMar w:top="397" w:right="624" w:bottom="397" w:left="624" w:header="431" w:footer="992" w:gutter="0"/>
      <w:cols w:num="2" w:space="425"/>
      <w:docGrid w:type="lines" w:linePitch="30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20B0" w:rsidRDefault="009020B0" w:rsidP="002158D2">
      <w:r>
        <w:separator/>
      </w:r>
    </w:p>
  </w:endnote>
  <w:endnote w:type="continuationSeparator" w:id="0">
    <w:p w:rsidR="009020B0" w:rsidRDefault="009020B0" w:rsidP="002158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20B0" w:rsidRDefault="009020B0" w:rsidP="002158D2">
      <w:r>
        <w:separator/>
      </w:r>
    </w:p>
  </w:footnote>
  <w:footnote w:type="continuationSeparator" w:id="0">
    <w:p w:rsidR="009020B0" w:rsidRDefault="009020B0" w:rsidP="002158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93473"/>
    <w:multiLevelType w:val="hybridMultilevel"/>
    <w:tmpl w:val="1730E22A"/>
    <w:lvl w:ilvl="0" w:tplc="482AE4F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0FAE34A0"/>
    <w:multiLevelType w:val="hybridMultilevel"/>
    <w:tmpl w:val="F4D65F2A"/>
    <w:lvl w:ilvl="0" w:tplc="4F3E946A">
      <w:start w:val="1"/>
      <w:numFmt w:val="decimalEnclosedCircle"/>
      <w:lvlText w:val="%1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1AC70468"/>
    <w:multiLevelType w:val="hybridMultilevel"/>
    <w:tmpl w:val="B5F27A5A"/>
    <w:lvl w:ilvl="0" w:tplc="FE18718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1C4118C8"/>
    <w:multiLevelType w:val="hybridMultilevel"/>
    <w:tmpl w:val="345C1070"/>
    <w:lvl w:ilvl="0" w:tplc="A5BA638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30E8718C"/>
    <w:multiLevelType w:val="hybridMultilevel"/>
    <w:tmpl w:val="DC9838C2"/>
    <w:lvl w:ilvl="0" w:tplc="BAEEC7A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3B3C1B04"/>
    <w:multiLevelType w:val="hybridMultilevel"/>
    <w:tmpl w:val="0890E690"/>
    <w:lvl w:ilvl="0" w:tplc="9BFEF8D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>
    <w:nsid w:val="486A6153"/>
    <w:multiLevelType w:val="hybridMultilevel"/>
    <w:tmpl w:val="B83C5E56"/>
    <w:lvl w:ilvl="0" w:tplc="512EDCF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>
    <w:nsid w:val="4A987EF6"/>
    <w:multiLevelType w:val="hybridMultilevel"/>
    <w:tmpl w:val="E8FE1856"/>
    <w:lvl w:ilvl="0" w:tplc="9A24DCD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>
    <w:nsid w:val="50505C20"/>
    <w:multiLevelType w:val="hybridMultilevel"/>
    <w:tmpl w:val="93C2E306"/>
    <w:lvl w:ilvl="0" w:tplc="79C272D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>
    <w:nsid w:val="58416C1B"/>
    <w:multiLevelType w:val="hybridMultilevel"/>
    <w:tmpl w:val="66041094"/>
    <w:lvl w:ilvl="0" w:tplc="2116AAEA">
      <w:start w:val="1"/>
      <w:numFmt w:val="decimalEnclosedCircle"/>
      <w:lvlText w:val="%1"/>
      <w:lvlJc w:val="left"/>
      <w:pPr>
        <w:ind w:left="57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10">
    <w:nsid w:val="61F007EC"/>
    <w:multiLevelType w:val="hybridMultilevel"/>
    <w:tmpl w:val="18446AA6"/>
    <w:lvl w:ilvl="0" w:tplc="A05C78E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>
    <w:nsid w:val="62D37A77"/>
    <w:multiLevelType w:val="hybridMultilevel"/>
    <w:tmpl w:val="3A009AE2"/>
    <w:lvl w:ilvl="0" w:tplc="54AE043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>
    <w:nsid w:val="76394026"/>
    <w:multiLevelType w:val="hybridMultilevel"/>
    <w:tmpl w:val="6A34BE3C"/>
    <w:lvl w:ilvl="0" w:tplc="9DFAFEF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5"/>
  </w:num>
  <w:num w:numId="5">
    <w:abstractNumId w:val="9"/>
  </w:num>
  <w:num w:numId="6">
    <w:abstractNumId w:val="0"/>
  </w:num>
  <w:num w:numId="7">
    <w:abstractNumId w:val="10"/>
  </w:num>
  <w:num w:numId="8">
    <w:abstractNumId w:val="7"/>
  </w:num>
  <w:num w:numId="9">
    <w:abstractNumId w:val="12"/>
  </w:num>
  <w:num w:numId="10">
    <w:abstractNumId w:val="3"/>
  </w:num>
  <w:num w:numId="11">
    <w:abstractNumId w:val="4"/>
  </w:num>
  <w:num w:numId="12">
    <w:abstractNumId w:val="1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bordersDoNotSurroundHeader/>
  <w:bordersDoNotSurroundFooter/>
  <w:proofState w:spelling="clean" w:grammar="dirty"/>
  <w:trackRevisions/>
  <w:defaultTabStop w:val="840"/>
  <w:drawingGridHorizontalSpacing w:val="105"/>
  <w:drawingGridVerticalSpacing w:val="307"/>
  <w:displayHorizontalDrawingGridEvery w:val="0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CB6"/>
    <w:rsid w:val="00003CEF"/>
    <w:rsid w:val="0000516B"/>
    <w:rsid w:val="0000767D"/>
    <w:rsid w:val="00012E8C"/>
    <w:rsid w:val="000133FC"/>
    <w:rsid w:val="00022644"/>
    <w:rsid w:val="00025CB6"/>
    <w:rsid w:val="000273BE"/>
    <w:rsid w:val="000336B1"/>
    <w:rsid w:val="00041F15"/>
    <w:rsid w:val="00045E49"/>
    <w:rsid w:val="00047603"/>
    <w:rsid w:val="00050C73"/>
    <w:rsid w:val="0005784F"/>
    <w:rsid w:val="000670E5"/>
    <w:rsid w:val="00071E1C"/>
    <w:rsid w:val="00073099"/>
    <w:rsid w:val="00085F98"/>
    <w:rsid w:val="000904C5"/>
    <w:rsid w:val="00093000"/>
    <w:rsid w:val="0009369B"/>
    <w:rsid w:val="000A4A84"/>
    <w:rsid w:val="000B394A"/>
    <w:rsid w:val="000C2E94"/>
    <w:rsid w:val="000D0BE2"/>
    <w:rsid w:val="000D3636"/>
    <w:rsid w:val="000E5E35"/>
    <w:rsid w:val="000F135A"/>
    <w:rsid w:val="000F1D30"/>
    <w:rsid w:val="000F6CEC"/>
    <w:rsid w:val="00123338"/>
    <w:rsid w:val="001376BB"/>
    <w:rsid w:val="00150020"/>
    <w:rsid w:val="001573E4"/>
    <w:rsid w:val="0016062E"/>
    <w:rsid w:val="0016320D"/>
    <w:rsid w:val="00166732"/>
    <w:rsid w:val="00170FF4"/>
    <w:rsid w:val="00180617"/>
    <w:rsid w:val="00181208"/>
    <w:rsid w:val="0018269A"/>
    <w:rsid w:val="001B78F8"/>
    <w:rsid w:val="001C5647"/>
    <w:rsid w:val="001C64AC"/>
    <w:rsid w:val="001E2532"/>
    <w:rsid w:val="001F1F0E"/>
    <w:rsid w:val="001F5DD8"/>
    <w:rsid w:val="00204792"/>
    <w:rsid w:val="00211257"/>
    <w:rsid w:val="002158D2"/>
    <w:rsid w:val="00227887"/>
    <w:rsid w:val="0023270C"/>
    <w:rsid w:val="0024019C"/>
    <w:rsid w:val="002412C1"/>
    <w:rsid w:val="00244D17"/>
    <w:rsid w:val="00246ED6"/>
    <w:rsid w:val="00250D76"/>
    <w:rsid w:val="002800AB"/>
    <w:rsid w:val="00281D0F"/>
    <w:rsid w:val="0029719C"/>
    <w:rsid w:val="0029742E"/>
    <w:rsid w:val="00297CA9"/>
    <w:rsid w:val="002A1185"/>
    <w:rsid w:val="002A6828"/>
    <w:rsid w:val="002C0979"/>
    <w:rsid w:val="002D1924"/>
    <w:rsid w:val="002E1FB4"/>
    <w:rsid w:val="002E7E11"/>
    <w:rsid w:val="002F177F"/>
    <w:rsid w:val="002F4BF6"/>
    <w:rsid w:val="002F5587"/>
    <w:rsid w:val="002F5A7A"/>
    <w:rsid w:val="002F6E43"/>
    <w:rsid w:val="00305220"/>
    <w:rsid w:val="00305F1C"/>
    <w:rsid w:val="00306054"/>
    <w:rsid w:val="003061FC"/>
    <w:rsid w:val="00310121"/>
    <w:rsid w:val="0031448B"/>
    <w:rsid w:val="0032598F"/>
    <w:rsid w:val="00337FBE"/>
    <w:rsid w:val="00341D7B"/>
    <w:rsid w:val="003463AD"/>
    <w:rsid w:val="00354365"/>
    <w:rsid w:val="00357798"/>
    <w:rsid w:val="0036326C"/>
    <w:rsid w:val="0036500D"/>
    <w:rsid w:val="00370640"/>
    <w:rsid w:val="003714F4"/>
    <w:rsid w:val="00382450"/>
    <w:rsid w:val="00390817"/>
    <w:rsid w:val="003A1C42"/>
    <w:rsid w:val="003A4BB5"/>
    <w:rsid w:val="003A6EE3"/>
    <w:rsid w:val="003D183F"/>
    <w:rsid w:val="003D5004"/>
    <w:rsid w:val="003D5E61"/>
    <w:rsid w:val="003F3420"/>
    <w:rsid w:val="00401476"/>
    <w:rsid w:val="00402D65"/>
    <w:rsid w:val="00403EC2"/>
    <w:rsid w:val="00406CEC"/>
    <w:rsid w:val="00411CFC"/>
    <w:rsid w:val="00415621"/>
    <w:rsid w:val="00425461"/>
    <w:rsid w:val="00430384"/>
    <w:rsid w:val="004327DC"/>
    <w:rsid w:val="004443FB"/>
    <w:rsid w:val="004461C5"/>
    <w:rsid w:val="00446E58"/>
    <w:rsid w:val="00453124"/>
    <w:rsid w:val="00455C07"/>
    <w:rsid w:val="00455DFA"/>
    <w:rsid w:val="00460FE4"/>
    <w:rsid w:val="0046753E"/>
    <w:rsid w:val="00480003"/>
    <w:rsid w:val="00481CB5"/>
    <w:rsid w:val="00484005"/>
    <w:rsid w:val="00494122"/>
    <w:rsid w:val="00495211"/>
    <w:rsid w:val="00495AA3"/>
    <w:rsid w:val="004A2BC0"/>
    <w:rsid w:val="004D3871"/>
    <w:rsid w:val="0050195C"/>
    <w:rsid w:val="00504BE1"/>
    <w:rsid w:val="0050722B"/>
    <w:rsid w:val="00522A63"/>
    <w:rsid w:val="00523544"/>
    <w:rsid w:val="00566853"/>
    <w:rsid w:val="0058054F"/>
    <w:rsid w:val="005869F1"/>
    <w:rsid w:val="00593335"/>
    <w:rsid w:val="005A16C3"/>
    <w:rsid w:val="005A468F"/>
    <w:rsid w:val="005B34B7"/>
    <w:rsid w:val="005B4EDB"/>
    <w:rsid w:val="005B64C0"/>
    <w:rsid w:val="005B6537"/>
    <w:rsid w:val="005D4F2B"/>
    <w:rsid w:val="005E050A"/>
    <w:rsid w:val="005E5B1C"/>
    <w:rsid w:val="006012A4"/>
    <w:rsid w:val="00601720"/>
    <w:rsid w:val="0060619A"/>
    <w:rsid w:val="0061141D"/>
    <w:rsid w:val="00611A56"/>
    <w:rsid w:val="0061650E"/>
    <w:rsid w:val="00624981"/>
    <w:rsid w:val="0063110C"/>
    <w:rsid w:val="0064564F"/>
    <w:rsid w:val="006465E3"/>
    <w:rsid w:val="00651E11"/>
    <w:rsid w:val="00652987"/>
    <w:rsid w:val="0066337B"/>
    <w:rsid w:val="006710A2"/>
    <w:rsid w:val="00673E80"/>
    <w:rsid w:val="0067721B"/>
    <w:rsid w:val="00681D89"/>
    <w:rsid w:val="00685215"/>
    <w:rsid w:val="006939C9"/>
    <w:rsid w:val="00696C13"/>
    <w:rsid w:val="006A0238"/>
    <w:rsid w:val="006A2B4A"/>
    <w:rsid w:val="006A30B8"/>
    <w:rsid w:val="006A5A11"/>
    <w:rsid w:val="006A6C0B"/>
    <w:rsid w:val="006B55C4"/>
    <w:rsid w:val="006C460B"/>
    <w:rsid w:val="006C5510"/>
    <w:rsid w:val="006E0A99"/>
    <w:rsid w:val="006E4679"/>
    <w:rsid w:val="006F4605"/>
    <w:rsid w:val="007053A6"/>
    <w:rsid w:val="0071481B"/>
    <w:rsid w:val="007256BD"/>
    <w:rsid w:val="00725E97"/>
    <w:rsid w:val="007262CF"/>
    <w:rsid w:val="00740731"/>
    <w:rsid w:val="00747B0E"/>
    <w:rsid w:val="00755961"/>
    <w:rsid w:val="00760A26"/>
    <w:rsid w:val="00773EFF"/>
    <w:rsid w:val="007779BA"/>
    <w:rsid w:val="00794143"/>
    <w:rsid w:val="00794A84"/>
    <w:rsid w:val="007950EF"/>
    <w:rsid w:val="007B3F29"/>
    <w:rsid w:val="007C00AB"/>
    <w:rsid w:val="007C6918"/>
    <w:rsid w:val="007D31D5"/>
    <w:rsid w:val="007D5F6E"/>
    <w:rsid w:val="007D7D25"/>
    <w:rsid w:val="007E5314"/>
    <w:rsid w:val="007F5032"/>
    <w:rsid w:val="007F52E4"/>
    <w:rsid w:val="007F5D61"/>
    <w:rsid w:val="00800D8F"/>
    <w:rsid w:val="00801E3A"/>
    <w:rsid w:val="00803673"/>
    <w:rsid w:val="00806767"/>
    <w:rsid w:val="00807C27"/>
    <w:rsid w:val="00810926"/>
    <w:rsid w:val="00826466"/>
    <w:rsid w:val="00853DC0"/>
    <w:rsid w:val="0085791E"/>
    <w:rsid w:val="0086163D"/>
    <w:rsid w:val="00863A9E"/>
    <w:rsid w:val="00884D0C"/>
    <w:rsid w:val="008931C9"/>
    <w:rsid w:val="008A756E"/>
    <w:rsid w:val="008A78B9"/>
    <w:rsid w:val="008B0F61"/>
    <w:rsid w:val="008D3AFB"/>
    <w:rsid w:val="008E31F7"/>
    <w:rsid w:val="008F608F"/>
    <w:rsid w:val="009020B0"/>
    <w:rsid w:val="00904F45"/>
    <w:rsid w:val="009054A6"/>
    <w:rsid w:val="00905DCF"/>
    <w:rsid w:val="00917F99"/>
    <w:rsid w:val="00920E97"/>
    <w:rsid w:val="009211DA"/>
    <w:rsid w:val="00924A5A"/>
    <w:rsid w:val="00926D0F"/>
    <w:rsid w:val="00941A17"/>
    <w:rsid w:val="00954EB4"/>
    <w:rsid w:val="00957B71"/>
    <w:rsid w:val="00963D0B"/>
    <w:rsid w:val="00974CC6"/>
    <w:rsid w:val="009A68FD"/>
    <w:rsid w:val="009C4ADF"/>
    <w:rsid w:val="009C4D9A"/>
    <w:rsid w:val="009D0681"/>
    <w:rsid w:val="009E26D9"/>
    <w:rsid w:val="009F4991"/>
    <w:rsid w:val="00A00444"/>
    <w:rsid w:val="00A011AB"/>
    <w:rsid w:val="00A03A14"/>
    <w:rsid w:val="00A17051"/>
    <w:rsid w:val="00A17238"/>
    <w:rsid w:val="00A23D53"/>
    <w:rsid w:val="00A24A2A"/>
    <w:rsid w:val="00A26E66"/>
    <w:rsid w:val="00A30FA3"/>
    <w:rsid w:val="00A33465"/>
    <w:rsid w:val="00A37E3B"/>
    <w:rsid w:val="00A4559B"/>
    <w:rsid w:val="00A47766"/>
    <w:rsid w:val="00A47A80"/>
    <w:rsid w:val="00A50DED"/>
    <w:rsid w:val="00A606CF"/>
    <w:rsid w:val="00A659DB"/>
    <w:rsid w:val="00A662E2"/>
    <w:rsid w:val="00A67E35"/>
    <w:rsid w:val="00A8249E"/>
    <w:rsid w:val="00A87784"/>
    <w:rsid w:val="00A90902"/>
    <w:rsid w:val="00A93640"/>
    <w:rsid w:val="00A93B8F"/>
    <w:rsid w:val="00AA0238"/>
    <w:rsid w:val="00AA6DFD"/>
    <w:rsid w:val="00AB6F90"/>
    <w:rsid w:val="00AC05CC"/>
    <w:rsid w:val="00AC0664"/>
    <w:rsid w:val="00AC47FF"/>
    <w:rsid w:val="00AC549D"/>
    <w:rsid w:val="00AC66CC"/>
    <w:rsid w:val="00AD272F"/>
    <w:rsid w:val="00AE6142"/>
    <w:rsid w:val="00AF4196"/>
    <w:rsid w:val="00AF4BB8"/>
    <w:rsid w:val="00AF7E21"/>
    <w:rsid w:val="00B02531"/>
    <w:rsid w:val="00B0385E"/>
    <w:rsid w:val="00B069A4"/>
    <w:rsid w:val="00B076EC"/>
    <w:rsid w:val="00B1215B"/>
    <w:rsid w:val="00B14122"/>
    <w:rsid w:val="00B15BF3"/>
    <w:rsid w:val="00B15EC9"/>
    <w:rsid w:val="00B16433"/>
    <w:rsid w:val="00B21D53"/>
    <w:rsid w:val="00B22637"/>
    <w:rsid w:val="00B23AF7"/>
    <w:rsid w:val="00B27EA9"/>
    <w:rsid w:val="00B31A00"/>
    <w:rsid w:val="00B33D17"/>
    <w:rsid w:val="00B34094"/>
    <w:rsid w:val="00B349BD"/>
    <w:rsid w:val="00B35501"/>
    <w:rsid w:val="00B45EEE"/>
    <w:rsid w:val="00B53115"/>
    <w:rsid w:val="00B60165"/>
    <w:rsid w:val="00B61EC0"/>
    <w:rsid w:val="00B711A5"/>
    <w:rsid w:val="00B73D2A"/>
    <w:rsid w:val="00B7405C"/>
    <w:rsid w:val="00B81974"/>
    <w:rsid w:val="00BA14AD"/>
    <w:rsid w:val="00BA2361"/>
    <w:rsid w:val="00BB3516"/>
    <w:rsid w:val="00BB3855"/>
    <w:rsid w:val="00BB427E"/>
    <w:rsid w:val="00BC435C"/>
    <w:rsid w:val="00BC6429"/>
    <w:rsid w:val="00BE2B92"/>
    <w:rsid w:val="00BE4DDD"/>
    <w:rsid w:val="00BF18F8"/>
    <w:rsid w:val="00BF4211"/>
    <w:rsid w:val="00BF6960"/>
    <w:rsid w:val="00C01ABF"/>
    <w:rsid w:val="00C07DBD"/>
    <w:rsid w:val="00C1438D"/>
    <w:rsid w:val="00C14DE4"/>
    <w:rsid w:val="00C22268"/>
    <w:rsid w:val="00C25E2C"/>
    <w:rsid w:val="00C30134"/>
    <w:rsid w:val="00C41CA8"/>
    <w:rsid w:val="00C458F4"/>
    <w:rsid w:val="00C52C07"/>
    <w:rsid w:val="00C60D09"/>
    <w:rsid w:val="00C72332"/>
    <w:rsid w:val="00C73295"/>
    <w:rsid w:val="00C8492C"/>
    <w:rsid w:val="00C851B2"/>
    <w:rsid w:val="00C85739"/>
    <w:rsid w:val="00C85A98"/>
    <w:rsid w:val="00C9109F"/>
    <w:rsid w:val="00CA6870"/>
    <w:rsid w:val="00CB10A9"/>
    <w:rsid w:val="00CB7580"/>
    <w:rsid w:val="00CC09A8"/>
    <w:rsid w:val="00CC5E92"/>
    <w:rsid w:val="00CC6023"/>
    <w:rsid w:val="00CC7937"/>
    <w:rsid w:val="00CD0ACE"/>
    <w:rsid w:val="00CF7AED"/>
    <w:rsid w:val="00CF7EA5"/>
    <w:rsid w:val="00D03E56"/>
    <w:rsid w:val="00D07342"/>
    <w:rsid w:val="00D10EE9"/>
    <w:rsid w:val="00D11163"/>
    <w:rsid w:val="00D52766"/>
    <w:rsid w:val="00D528AB"/>
    <w:rsid w:val="00D53505"/>
    <w:rsid w:val="00D54A45"/>
    <w:rsid w:val="00D550DC"/>
    <w:rsid w:val="00D62FC8"/>
    <w:rsid w:val="00D86361"/>
    <w:rsid w:val="00D9107E"/>
    <w:rsid w:val="00DC5D1B"/>
    <w:rsid w:val="00DD5D18"/>
    <w:rsid w:val="00DD7120"/>
    <w:rsid w:val="00DF240F"/>
    <w:rsid w:val="00E0141E"/>
    <w:rsid w:val="00E079EE"/>
    <w:rsid w:val="00E145B2"/>
    <w:rsid w:val="00E165EB"/>
    <w:rsid w:val="00E21F04"/>
    <w:rsid w:val="00E25A9E"/>
    <w:rsid w:val="00E26BEC"/>
    <w:rsid w:val="00E53BA9"/>
    <w:rsid w:val="00E53F25"/>
    <w:rsid w:val="00E613FF"/>
    <w:rsid w:val="00E6277A"/>
    <w:rsid w:val="00E664FB"/>
    <w:rsid w:val="00E7786C"/>
    <w:rsid w:val="00E77A5F"/>
    <w:rsid w:val="00E86FE5"/>
    <w:rsid w:val="00E9378C"/>
    <w:rsid w:val="00E94AFD"/>
    <w:rsid w:val="00E9536E"/>
    <w:rsid w:val="00EA5578"/>
    <w:rsid w:val="00EB32AB"/>
    <w:rsid w:val="00EB48A8"/>
    <w:rsid w:val="00EC09B7"/>
    <w:rsid w:val="00EC3DF2"/>
    <w:rsid w:val="00EC5FCA"/>
    <w:rsid w:val="00ED0273"/>
    <w:rsid w:val="00ED110F"/>
    <w:rsid w:val="00ED1892"/>
    <w:rsid w:val="00ED2AA8"/>
    <w:rsid w:val="00ED77BD"/>
    <w:rsid w:val="00EE0B03"/>
    <w:rsid w:val="00EF12AA"/>
    <w:rsid w:val="00EF4E43"/>
    <w:rsid w:val="00EF5F70"/>
    <w:rsid w:val="00EF72EF"/>
    <w:rsid w:val="00F12E8C"/>
    <w:rsid w:val="00F31EE1"/>
    <w:rsid w:val="00F36436"/>
    <w:rsid w:val="00F40313"/>
    <w:rsid w:val="00F41B36"/>
    <w:rsid w:val="00F5013A"/>
    <w:rsid w:val="00F614F6"/>
    <w:rsid w:val="00F708BA"/>
    <w:rsid w:val="00F71637"/>
    <w:rsid w:val="00F74AD2"/>
    <w:rsid w:val="00F82044"/>
    <w:rsid w:val="00F83F82"/>
    <w:rsid w:val="00F85918"/>
    <w:rsid w:val="00F8746D"/>
    <w:rsid w:val="00F962B4"/>
    <w:rsid w:val="00F97FF1"/>
    <w:rsid w:val="00FB6A3F"/>
    <w:rsid w:val="00FB6A50"/>
    <w:rsid w:val="00FD6F7E"/>
    <w:rsid w:val="00FE2664"/>
    <w:rsid w:val="00FE647B"/>
    <w:rsid w:val="00FE67A7"/>
    <w:rsid w:val="00FE6D18"/>
    <w:rsid w:val="00FF0DEE"/>
    <w:rsid w:val="00FF3B21"/>
    <w:rsid w:val="00FF40BA"/>
    <w:rsid w:val="00FF7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3D5004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2158D2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2158D2"/>
  </w:style>
  <w:style w:type="paragraph" w:styleId="a5">
    <w:name w:val="footer"/>
    <w:basedOn w:val="a"/>
    <w:link w:val="a6"/>
    <w:uiPriority w:val="99"/>
    <w:unhideWhenUsed/>
    <w:rsid w:val="002158D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2158D2"/>
  </w:style>
  <w:style w:type="paragraph" w:styleId="a7">
    <w:name w:val="Balloon Text"/>
    <w:basedOn w:val="a"/>
    <w:link w:val="a8"/>
    <w:uiPriority w:val="99"/>
    <w:semiHidden/>
    <w:unhideWhenUsed/>
    <w:rsid w:val="0000767D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00767D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List Paragraph"/>
    <w:basedOn w:val="a"/>
    <w:uiPriority w:val="34"/>
    <w:qFormat/>
    <w:rsid w:val="00ED110F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3D5004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2158D2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2158D2"/>
  </w:style>
  <w:style w:type="paragraph" w:styleId="a5">
    <w:name w:val="footer"/>
    <w:basedOn w:val="a"/>
    <w:link w:val="a6"/>
    <w:uiPriority w:val="99"/>
    <w:unhideWhenUsed/>
    <w:rsid w:val="002158D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2158D2"/>
  </w:style>
  <w:style w:type="paragraph" w:styleId="a7">
    <w:name w:val="Balloon Text"/>
    <w:basedOn w:val="a"/>
    <w:link w:val="a8"/>
    <w:uiPriority w:val="99"/>
    <w:semiHidden/>
    <w:unhideWhenUsed/>
    <w:rsid w:val="0000767D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00767D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List Paragraph"/>
    <w:basedOn w:val="a"/>
    <w:uiPriority w:val="34"/>
    <w:qFormat/>
    <w:rsid w:val="00ED110F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5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A2F89A-FF7A-4DD0-B5B7-926B7B369B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reha</dc:creator>
  <cp:lastModifiedBy>yumi</cp:lastModifiedBy>
  <cp:revision>2</cp:revision>
  <cp:lastPrinted>2019-10-01T09:06:00Z</cp:lastPrinted>
  <dcterms:created xsi:type="dcterms:W3CDTF">2019-11-13T14:57:00Z</dcterms:created>
  <dcterms:modified xsi:type="dcterms:W3CDTF">2019-11-13T14:57:00Z</dcterms:modified>
</cp:coreProperties>
</file>